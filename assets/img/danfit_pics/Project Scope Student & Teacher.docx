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A9B82" w14:textId="49F524CC" w:rsidR="00DA033C" w:rsidRPr="00DA033C" w:rsidRDefault="00DA033C" w:rsidP="00DA03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DA033C">
        <w:rPr>
          <w:rFonts w:ascii="Segoe UI" w:eastAsia="Times New Roman" w:hAnsi="Segoe UI" w:cs="Segoe UI"/>
          <w:b/>
          <w:bCs/>
          <w:color w:val="0D0D0D"/>
          <w:sz w:val="36"/>
          <w:szCs w:val="36"/>
          <w:lang w:eastAsia="en-IN"/>
        </w:rPr>
        <w:t>Project Scope</w:t>
      </w:r>
      <w:r w:rsidR="00431496">
        <w:rPr>
          <w:rFonts w:ascii="Segoe UI" w:eastAsia="Times New Roman" w:hAnsi="Segoe UI" w:cs="Segoe UI"/>
          <w:b/>
          <w:bCs/>
          <w:color w:val="0D0D0D"/>
          <w:sz w:val="36"/>
          <w:szCs w:val="36"/>
          <w:lang w:eastAsia="en-IN"/>
        </w:rPr>
        <w:t xml:space="preserve"> – Student Part</w:t>
      </w:r>
      <w:ins w:id="0" w:author="Dinesh Jhunjhunwala" w:date="2024-04-04T13:52:00Z" w16du:dateUtc="2024-04-04T08:22:00Z">
        <w:r w:rsidR="0075461E">
          <w:rPr>
            <w:rFonts w:ascii="Segoe UI" w:eastAsia="Times New Roman" w:hAnsi="Segoe UI" w:cs="Segoe UI"/>
            <w:b/>
            <w:bCs/>
            <w:color w:val="0D0D0D"/>
            <w:sz w:val="36"/>
            <w:szCs w:val="36"/>
            <w:lang w:eastAsia="en-IN"/>
          </w:rPr>
          <w:t xml:space="preserve"> – monthly payment</w:t>
        </w:r>
      </w:ins>
    </w:p>
    <w:p w14:paraId="195CB7B3" w14:textId="77777777" w:rsidR="00DA033C" w:rsidRDefault="00DA033C">
      <w:pPr>
        <w:rPr>
          <w:rFonts w:ascii="Segoe UI" w:hAnsi="Segoe UI" w:cs="Segoe UI"/>
          <w:color w:val="0D0D0D"/>
          <w:shd w:val="clear" w:color="auto" w:fill="FFFFFF"/>
        </w:rPr>
      </w:pPr>
    </w:p>
    <w:p w14:paraId="15000FF8" w14:textId="77777777" w:rsidR="002758CD" w:rsidRDefault="00DA033C">
      <w:pPr>
        <w:rPr>
          <w:rFonts w:ascii="Segoe UI" w:hAnsi="Segoe UI" w:cs="Segoe UI"/>
          <w:color w:val="0D0D0D"/>
          <w:shd w:val="clear" w:color="auto" w:fill="FFFFFF"/>
        </w:rPr>
      </w:pPr>
      <w:r>
        <w:rPr>
          <w:rFonts w:ascii="Segoe UI" w:hAnsi="Segoe UI" w:cs="Segoe UI"/>
          <w:color w:val="0D0D0D"/>
          <w:shd w:val="clear" w:color="auto" w:fill="FFFFFF"/>
        </w:rPr>
        <w:t>The project encompasses the following key features and functionalities:</w:t>
      </w:r>
    </w:p>
    <w:p w14:paraId="3E714A93" w14:textId="77777777" w:rsidR="00DA033C" w:rsidRDefault="00DA033C">
      <w:pPr>
        <w:rPr>
          <w:rFonts w:ascii="Segoe UI" w:hAnsi="Segoe UI" w:cs="Segoe UI"/>
          <w:color w:val="0D0D0D"/>
          <w:shd w:val="clear" w:color="auto" w:fill="FFFFFF"/>
        </w:rPr>
      </w:pPr>
    </w:p>
    <w:p w14:paraId="1B46CD0F" w14:textId="0E35E387" w:rsidR="00DA033C" w:rsidRPr="00DA033C" w:rsidRDefault="00DA033C" w:rsidP="00DA03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Invoice Generation from Excel</w:t>
      </w:r>
      <w:r w:rsidRPr="00DA033C">
        <w:rPr>
          <w:rFonts w:ascii="Segoe UI" w:eastAsia="Times New Roman" w:hAnsi="Segoe UI" w:cs="Segoe UI"/>
          <w:color w:val="0D0D0D"/>
          <w:sz w:val="24"/>
          <w:szCs w:val="24"/>
          <w:lang w:eastAsia="en-IN"/>
        </w:rPr>
        <w:t>: Extract invoice details from Excel sheets provided, generate invoices in PDF and Word formats automatically.</w:t>
      </w:r>
      <w:r w:rsidR="00353C31">
        <w:rPr>
          <w:rFonts w:ascii="Segoe UI" w:eastAsia="Times New Roman" w:hAnsi="Segoe UI" w:cs="Segoe UI"/>
          <w:color w:val="0D0D0D"/>
          <w:sz w:val="24"/>
          <w:szCs w:val="24"/>
          <w:lang w:eastAsia="en-IN"/>
        </w:rPr>
        <w:t xml:space="preserve"> This will be multiple times in a month. Like continuous task.</w:t>
      </w:r>
    </w:p>
    <w:p w14:paraId="06358242" w14:textId="318936B1" w:rsidR="00DA033C" w:rsidRPr="00DA033C" w:rsidRDefault="00DA033C" w:rsidP="00DA03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Email Notifications</w:t>
      </w:r>
      <w:r w:rsidRPr="00DA033C">
        <w:rPr>
          <w:rFonts w:ascii="Segoe UI" w:eastAsia="Times New Roman" w:hAnsi="Segoe UI" w:cs="Segoe UI"/>
          <w:color w:val="0D0D0D"/>
          <w:sz w:val="24"/>
          <w:szCs w:val="24"/>
          <w:lang w:eastAsia="en-IN"/>
        </w:rPr>
        <w:t xml:space="preserve">: Email PDF versions of invoices to respective </w:t>
      </w:r>
      <w:del w:id="1" w:author="Dinesh Jhunjhunwala" w:date="2024-04-04T12:24:00Z" w16du:dateUtc="2024-04-04T06:54:00Z">
        <w:r w:rsidRPr="00DA033C" w:rsidDel="00431496">
          <w:rPr>
            <w:rFonts w:ascii="Segoe UI" w:eastAsia="Times New Roman" w:hAnsi="Segoe UI" w:cs="Segoe UI"/>
            <w:color w:val="0D0D0D"/>
            <w:sz w:val="24"/>
            <w:szCs w:val="24"/>
            <w:lang w:eastAsia="en-IN"/>
          </w:rPr>
          <w:delText>parents</w:delText>
        </w:r>
      </w:del>
      <w:ins w:id="2" w:author="Dinesh Jhunjhunwala" w:date="2024-04-04T12:24:00Z" w16du:dateUtc="2024-04-04T06:54:00Z">
        <w:r w:rsidR="00431496">
          <w:rPr>
            <w:rFonts w:ascii="Segoe UI" w:eastAsia="Times New Roman" w:hAnsi="Segoe UI" w:cs="Segoe UI"/>
            <w:color w:val="0D0D0D"/>
            <w:sz w:val="24"/>
            <w:szCs w:val="24"/>
            <w:lang w:eastAsia="en-IN"/>
          </w:rPr>
          <w:t>teachers</w:t>
        </w:r>
      </w:ins>
      <w:r w:rsidR="00353C31">
        <w:rPr>
          <w:rFonts w:ascii="Segoe UI" w:eastAsia="Times New Roman" w:hAnsi="Segoe UI" w:cs="Segoe UI"/>
          <w:color w:val="0D0D0D"/>
          <w:sz w:val="24"/>
          <w:szCs w:val="24"/>
          <w:lang w:eastAsia="en-IN"/>
        </w:rPr>
        <w:t xml:space="preserve"> with a good email and pdf format</w:t>
      </w:r>
      <w:r w:rsidRPr="00DA033C">
        <w:rPr>
          <w:rFonts w:ascii="Segoe UI" w:eastAsia="Times New Roman" w:hAnsi="Segoe UI" w:cs="Segoe UI"/>
          <w:color w:val="0D0D0D"/>
          <w:sz w:val="24"/>
          <w:szCs w:val="24"/>
          <w:lang w:eastAsia="en-IN"/>
        </w:rPr>
        <w:t xml:space="preserve">. All invoices for a parent's children </w:t>
      </w:r>
      <w:r w:rsidR="00353C31">
        <w:rPr>
          <w:rFonts w:ascii="Segoe UI" w:eastAsia="Times New Roman" w:hAnsi="Segoe UI" w:cs="Segoe UI"/>
          <w:color w:val="0D0D0D"/>
          <w:sz w:val="24"/>
          <w:szCs w:val="24"/>
          <w:lang w:eastAsia="en-IN"/>
        </w:rPr>
        <w:t xml:space="preserve">and for multiple subjects </w:t>
      </w:r>
      <w:r w:rsidRPr="00DA033C">
        <w:rPr>
          <w:rFonts w:ascii="Segoe UI" w:eastAsia="Times New Roman" w:hAnsi="Segoe UI" w:cs="Segoe UI"/>
          <w:color w:val="0D0D0D"/>
          <w:sz w:val="24"/>
          <w:szCs w:val="24"/>
          <w:lang w:eastAsia="en-IN"/>
        </w:rPr>
        <w:t>to be clubbed into a single email.</w:t>
      </w:r>
      <w:r w:rsidR="00353C31">
        <w:rPr>
          <w:rFonts w:ascii="Segoe UI" w:eastAsia="Times New Roman" w:hAnsi="Segoe UI" w:cs="Segoe UI"/>
          <w:color w:val="0D0D0D"/>
          <w:sz w:val="24"/>
          <w:szCs w:val="24"/>
          <w:lang w:eastAsia="en-IN"/>
        </w:rPr>
        <w:t xml:space="preserve"> Email format (HTML version) should be such that it can be changed from time to time, so that promotion can be done. Email should go from a particular email of winquestonline.com in </w:t>
      </w:r>
      <w:proofErr w:type="spellStart"/>
      <w:r w:rsidR="00353C31">
        <w:rPr>
          <w:rFonts w:ascii="Segoe UI" w:eastAsia="Times New Roman" w:hAnsi="Segoe UI" w:cs="Segoe UI"/>
          <w:color w:val="0D0D0D"/>
          <w:sz w:val="24"/>
          <w:szCs w:val="24"/>
          <w:lang w:eastAsia="en-IN"/>
        </w:rPr>
        <w:t>gmail</w:t>
      </w:r>
      <w:proofErr w:type="spellEnd"/>
      <w:r w:rsidR="00353C31">
        <w:rPr>
          <w:rFonts w:ascii="Segoe UI" w:eastAsia="Times New Roman" w:hAnsi="Segoe UI" w:cs="Segoe UI"/>
          <w:color w:val="0D0D0D"/>
          <w:sz w:val="24"/>
          <w:szCs w:val="24"/>
          <w:lang w:eastAsia="en-IN"/>
        </w:rPr>
        <w:t xml:space="preserve"> so that response can be received in same mail.</w:t>
      </w:r>
    </w:p>
    <w:p w14:paraId="4DD2CE3B" w14:textId="77777777" w:rsidR="00DA033C" w:rsidRPr="00DA033C" w:rsidRDefault="00DA033C" w:rsidP="00DA03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Invoice Storage and Management</w:t>
      </w:r>
      <w:r w:rsidRPr="00DA033C">
        <w:rPr>
          <w:rFonts w:ascii="Segoe UI" w:eastAsia="Times New Roman" w:hAnsi="Segoe UI" w:cs="Segoe UI"/>
          <w:color w:val="0D0D0D"/>
          <w:sz w:val="24"/>
          <w:szCs w:val="24"/>
          <w:lang w:eastAsia="en-IN"/>
        </w:rPr>
        <w:t>:</w:t>
      </w:r>
    </w:p>
    <w:p w14:paraId="2B3E8660" w14:textId="6FC4655B" w:rsidR="00DA033C" w:rsidRP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Accumulate copies of all invoices in one PDF for accounting purposes.</w:t>
      </w:r>
      <w:r w:rsidR="0020455A">
        <w:rPr>
          <w:rFonts w:ascii="Segoe UI" w:eastAsia="Times New Roman" w:hAnsi="Segoe UI" w:cs="Segoe UI"/>
          <w:color w:val="0D0D0D"/>
          <w:sz w:val="24"/>
          <w:szCs w:val="24"/>
          <w:lang w:eastAsia="en-IN"/>
        </w:rPr>
        <w:t xml:space="preserve"> (with options to do it multiple time, along with amendment and month end options)</w:t>
      </w:r>
    </w:p>
    <w:p w14:paraId="18B5DBA8" w14:textId="77777777" w:rsidR="00DA033C" w:rsidRP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Individual and combined copies of invoices should be downloadable.</w:t>
      </w:r>
    </w:p>
    <w:p w14:paraId="13B87A26" w14:textId="7A3D2E97" w:rsid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Maintain a list of all invoices with filtering, sorting,</w:t>
      </w:r>
      <w:r w:rsidR="000B0F28">
        <w:rPr>
          <w:rFonts w:ascii="Segoe UI" w:eastAsia="Times New Roman" w:hAnsi="Segoe UI" w:cs="Segoe UI"/>
          <w:color w:val="0D0D0D"/>
          <w:sz w:val="24"/>
          <w:szCs w:val="24"/>
          <w:lang w:eastAsia="en-IN"/>
        </w:rPr>
        <w:t xml:space="preserve"> search</w:t>
      </w:r>
      <w:r w:rsidRPr="00DA033C">
        <w:rPr>
          <w:rFonts w:ascii="Segoe UI" w:eastAsia="Times New Roman" w:hAnsi="Segoe UI" w:cs="Segoe UI"/>
          <w:color w:val="0D0D0D"/>
          <w:sz w:val="24"/>
          <w:szCs w:val="24"/>
          <w:lang w:eastAsia="en-IN"/>
        </w:rPr>
        <w:t xml:space="preserve"> and downloading options.</w:t>
      </w:r>
    </w:p>
    <w:p w14:paraId="10985AA3" w14:textId="0D9453D6" w:rsidR="000B0F28" w:rsidRDefault="000B0F28"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Maintain a </w:t>
      </w:r>
      <w:proofErr w:type="gramStart"/>
      <w:r>
        <w:rPr>
          <w:rFonts w:ascii="Segoe UI" w:eastAsia="Times New Roman" w:hAnsi="Segoe UI" w:cs="Segoe UI"/>
          <w:color w:val="0D0D0D"/>
          <w:sz w:val="24"/>
          <w:szCs w:val="24"/>
          <w:lang w:eastAsia="en-IN"/>
        </w:rPr>
        <w:t>front page</w:t>
      </w:r>
      <w:proofErr w:type="gramEnd"/>
      <w:r>
        <w:rPr>
          <w:rFonts w:ascii="Segoe UI" w:eastAsia="Times New Roman" w:hAnsi="Segoe UI" w:cs="Segoe UI"/>
          <w:color w:val="0D0D0D"/>
          <w:sz w:val="24"/>
          <w:szCs w:val="24"/>
          <w:lang w:eastAsia="en-IN"/>
        </w:rPr>
        <w:t xml:space="preserve"> list of all invoices (navigation page) with all options, segregated </w:t>
      </w:r>
      <w:proofErr w:type="spellStart"/>
      <w:r>
        <w:rPr>
          <w:rFonts w:ascii="Segoe UI" w:eastAsia="Times New Roman" w:hAnsi="Segoe UI" w:cs="Segoe UI"/>
          <w:color w:val="0D0D0D"/>
          <w:sz w:val="24"/>
          <w:szCs w:val="24"/>
          <w:lang w:eastAsia="en-IN"/>
        </w:rPr>
        <w:t>monthwise</w:t>
      </w:r>
      <w:proofErr w:type="spellEnd"/>
      <w:r>
        <w:rPr>
          <w:rFonts w:ascii="Segoe UI" w:eastAsia="Times New Roman" w:hAnsi="Segoe UI" w:cs="Segoe UI"/>
          <w:color w:val="0D0D0D"/>
          <w:sz w:val="24"/>
          <w:szCs w:val="24"/>
          <w:lang w:eastAsia="en-IN"/>
        </w:rPr>
        <w:t xml:space="preserve"> and </w:t>
      </w:r>
      <w:proofErr w:type="spellStart"/>
      <w:r>
        <w:rPr>
          <w:rFonts w:ascii="Segoe UI" w:eastAsia="Times New Roman" w:hAnsi="Segoe UI" w:cs="Segoe UI"/>
          <w:color w:val="0D0D0D"/>
          <w:sz w:val="24"/>
          <w:szCs w:val="24"/>
          <w:lang w:eastAsia="en-IN"/>
        </w:rPr>
        <w:t>yearwise</w:t>
      </w:r>
      <w:proofErr w:type="spellEnd"/>
      <w:r>
        <w:rPr>
          <w:rFonts w:ascii="Segoe UI" w:eastAsia="Times New Roman" w:hAnsi="Segoe UI" w:cs="Segoe UI"/>
          <w:color w:val="0D0D0D"/>
          <w:sz w:val="24"/>
          <w:szCs w:val="24"/>
          <w:lang w:eastAsia="en-IN"/>
        </w:rPr>
        <w:t xml:space="preserve"> and with filtering, sorting, check box and search options. All actions can be </w:t>
      </w:r>
      <w:r w:rsidR="0020455A">
        <w:rPr>
          <w:rFonts w:ascii="Segoe UI" w:eastAsia="Times New Roman" w:hAnsi="Segoe UI" w:cs="Segoe UI"/>
          <w:color w:val="0D0D0D"/>
          <w:sz w:val="24"/>
          <w:szCs w:val="24"/>
          <w:lang w:eastAsia="en-IN"/>
        </w:rPr>
        <w:t>done</w:t>
      </w:r>
      <w:r>
        <w:rPr>
          <w:rFonts w:ascii="Segoe UI" w:eastAsia="Times New Roman" w:hAnsi="Segoe UI" w:cs="Segoe UI"/>
          <w:color w:val="0D0D0D"/>
          <w:sz w:val="24"/>
          <w:szCs w:val="24"/>
          <w:lang w:eastAsia="en-IN"/>
        </w:rPr>
        <w:t xml:space="preserve"> from that front screen.</w:t>
      </w:r>
      <w:r w:rsidR="0020455A">
        <w:rPr>
          <w:rFonts w:ascii="Segoe UI" w:eastAsia="Times New Roman" w:hAnsi="Segoe UI" w:cs="Segoe UI"/>
          <w:color w:val="0D0D0D"/>
          <w:sz w:val="24"/>
          <w:szCs w:val="24"/>
          <w:lang w:eastAsia="en-IN"/>
        </w:rPr>
        <w:t xml:space="preserve"> Icons for the same shall be provided there.</w:t>
      </w:r>
      <w:r>
        <w:rPr>
          <w:rFonts w:ascii="Segoe UI" w:eastAsia="Times New Roman" w:hAnsi="Segoe UI" w:cs="Segoe UI"/>
          <w:color w:val="0D0D0D"/>
          <w:sz w:val="24"/>
          <w:szCs w:val="24"/>
          <w:lang w:eastAsia="en-IN"/>
        </w:rPr>
        <w:t xml:space="preserve"> Examples attached (like of Stripe)</w:t>
      </w:r>
    </w:p>
    <w:p w14:paraId="34AAC971" w14:textId="16CDC2AD" w:rsidR="0020455A" w:rsidRDefault="0020455A"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List total, </w:t>
      </w:r>
      <w:proofErr w:type="spellStart"/>
      <w:r>
        <w:rPr>
          <w:rFonts w:ascii="Segoe UI" w:eastAsia="Times New Roman" w:hAnsi="Segoe UI" w:cs="Segoe UI"/>
          <w:color w:val="0D0D0D"/>
          <w:sz w:val="24"/>
          <w:szCs w:val="24"/>
          <w:lang w:eastAsia="en-IN"/>
        </w:rPr>
        <w:t>monthwise</w:t>
      </w:r>
      <w:proofErr w:type="spellEnd"/>
      <w:r>
        <w:rPr>
          <w:rFonts w:ascii="Segoe UI" w:eastAsia="Times New Roman" w:hAnsi="Segoe UI" w:cs="Segoe UI"/>
          <w:color w:val="0D0D0D"/>
          <w:sz w:val="24"/>
          <w:szCs w:val="24"/>
          <w:lang w:eastAsia="en-IN"/>
        </w:rPr>
        <w:t xml:space="preserve"> total, </w:t>
      </w:r>
      <w:proofErr w:type="spellStart"/>
      <w:r>
        <w:rPr>
          <w:rFonts w:ascii="Segoe UI" w:eastAsia="Times New Roman" w:hAnsi="Segoe UI" w:cs="Segoe UI"/>
          <w:color w:val="0D0D0D"/>
          <w:sz w:val="24"/>
          <w:szCs w:val="24"/>
          <w:lang w:eastAsia="en-IN"/>
        </w:rPr>
        <w:t>yearwise</w:t>
      </w:r>
      <w:proofErr w:type="spellEnd"/>
      <w:r>
        <w:rPr>
          <w:rFonts w:ascii="Segoe UI" w:eastAsia="Times New Roman" w:hAnsi="Segoe UI" w:cs="Segoe UI"/>
          <w:color w:val="0D0D0D"/>
          <w:sz w:val="24"/>
          <w:szCs w:val="24"/>
          <w:lang w:eastAsia="en-IN"/>
        </w:rPr>
        <w:t xml:space="preserve"> total, </w:t>
      </w:r>
      <w:proofErr w:type="spellStart"/>
      <w:r>
        <w:rPr>
          <w:rFonts w:ascii="Segoe UI" w:eastAsia="Times New Roman" w:hAnsi="Segoe UI" w:cs="Segoe UI"/>
          <w:color w:val="0D0D0D"/>
          <w:sz w:val="24"/>
          <w:szCs w:val="24"/>
          <w:lang w:eastAsia="en-IN"/>
        </w:rPr>
        <w:t>periodwise</w:t>
      </w:r>
      <w:proofErr w:type="spellEnd"/>
      <w:r>
        <w:rPr>
          <w:rFonts w:ascii="Segoe UI" w:eastAsia="Times New Roman" w:hAnsi="Segoe UI" w:cs="Segoe UI"/>
          <w:color w:val="0D0D0D"/>
          <w:sz w:val="24"/>
          <w:szCs w:val="24"/>
          <w:lang w:eastAsia="en-IN"/>
        </w:rPr>
        <w:t xml:space="preserve"> total or selected portions (like </w:t>
      </w:r>
      <w:proofErr w:type="spellStart"/>
      <w:r>
        <w:rPr>
          <w:rFonts w:ascii="Segoe UI" w:eastAsia="Times New Roman" w:hAnsi="Segoe UI" w:cs="Segoe UI"/>
          <w:color w:val="0D0D0D"/>
          <w:sz w:val="24"/>
          <w:szCs w:val="24"/>
          <w:lang w:eastAsia="en-IN"/>
        </w:rPr>
        <w:t>customerwise</w:t>
      </w:r>
      <w:proofErr w:type="spellEnd"/>
      <w:r>
        <w:rPr>
          <w:rFonts w:ascii="Segoe UI" w:eastAsia="Times New Roman" w:hAnsi="Segoe UI" w:cs="Segoe UI"/>
          <w:color w:val="0D0D0D"/>
          <w:sz w:val="24"/>
          <w:szCs w:val="24"/>
          <w:lang w:eastAsia="en-IN"/>
        </w:rPr>
        <w:t xml:space="preserve"> or any </w:t>
      </w:r>
      <w:proofErr w:type="gramStart"/>
      <w:r>
        <w:rPr>
          <w:rFonts w:ascii="Segoe UI" w:eastAsia="Times New Roman" w:hAnsi="Segoe UI" w:cs="Segoe UI"/>
          <w:color w:val="0D0D0D"/>
          <w:sz w:val="24"/>
          <w:szCs w:val="24"/>
          <w:lang w:eastAsia="en-IN"/>
        </w:rPr>
        <w:t xml:space="preserve">particular </w:t>
      </w:r>
      <w:proofErr w:type="spellStart"/>
      <w:r>
        <w:rPr>
          <w:rFonts w:ascii="Segoe UI" w:eastAsia="Times New Roman" w:hAnsi="Segoe UI" w:cs="Segoe UI"/>
          <w:color w:val="0D0D0D"/>
          <w:sz w:val="24"/>
          <w:szCs w:val="24"/>
          <w:lang w:eastAsia="en-IN"/>
        </w:rPr>
        <w:t>subjectwise</w:t>
      </w:r>
      <w:proofErr w:type="spellEnd"/>
      <w:proofErr w:type="gramEnd"/>
      <w:r>
        <w:rPr>
          <w:rFonts w:ascii="Segoe UI" w:eastAsia="Times New Roman" w:hAnsi="Segoe UI" w:cs="Segoe UI"/>
          <w:color w:val="0D0D0D"/>
          <w:sz w:val="24"/>
          <w:szCs w:val="24"/>
          <w:lang w:eastAsia="en-IN"/>
        </w:rPr>
        <w:t>) total options should be there.</w:t>
      </w:r>
    </w:p>
    <w:p w14:paraId="32A0B513" w14:textId="2A662EE6" w:rsidR="0020455A" w:rsidRDefault="0020455A"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gramStart"/>
      <w:r>
        <w:rPr>
          <w:rFonts w:ascii="Segoe UI" w:eastAsia="Times New Roman" w:hAnsi="Segoe UI" w:cs="Segoe UI"/>
          <w:color w:val="0D0D0D"/>
          <w:sz w:val="24"/>
          <w:szCs w:val="24"/>
          <w:lang w:eastAsia="en-IN"/>
        </w:rPr>
        <w:t>Overall</w:t>
      </w:r>
      <w:proofErr w:type="gramEnd"/>
      <w:r>
        <w:rPr>
          <w:rFonts w:ascii="Segoe UI" w:eastAsia="Times New Roman" w:hAnsi="Segoe UI" w:cs="Segoe UI"/>
          <w:color w:val="0D0D0D"/>
          <w:sz w:val="24"/>
          <w:szCs w:val="24"/>
          <w:lang w:eastAsia="en-IN"/>
        </w:rPr>
        <w:t xml:space="preserve"> this whole things can also be downloadable in excel, even</w:t>
      </w:r>
      <w:r w:rsidRPr="0020455A">
        <w:rPr>
          <w:rFonts w:ascii="Segoe UI" w:eastAsia="Times New Roman" w:hAnsi="Segoe UI" w:cs="Segoe UI"/>
          <w:color w:val="0D0D0D"/>
          <w:sz w:val="24"/>
          <w:szCs w:val="24"/>
          <w:lang w:eastAsia="en-IN"/>
        </w:rPr>
        <w:t xml:space="preserve"> </w:t>
      </w:r>
      <w:proofErr w:type="spellStart"/>
      <w:r>
        <w:rPr>
          <w:rFonts w:ascii="Segoe UI" w:eastAsia="Times New Roman" w:hAnsi="Segoe UI" w:cs="Segoe UI"/>
          <w:color w:val="0D0D0D"/>
          <w:sz w:val="24"/>
          <w:szCs w:val="24"/>
          <w:lang w:eastAsia="en-IN"/>
        </w:rPr>
        <w:t>monthwise</w:t>
      </w:r>
      <w:proofErr w:type="spellEnd"/>
      <w:r>
        <w:rPr>
          <w:rFonts w:ascii="Segoe UI" w:eastAsia="Times New Roman" w:hAnsi="Segoe UI" w:cs="Segoe UI"/>
          <w:color w:val="0D0D0D"/>
          <w:sz w:val="24"/>
          <w:szCs w:val="24"/>
          <w:lang w:eastAsia="en-IN"/>
        </w:rPr>
        <w:t xml:space="preserve"> total, </w:t>
      </w:r>
      <w:proofErr w:type="spellStart"/>
      <w:r>
        <w:rPr>
          <w:rFonts w:ascii="Segoe UI" w:eastAsia="Times New Roman" w:hAnsi="Segoe UI" w:cs="Segoe UI"/>
          <w:color w:val="0D0D0D"/>
          <w:sz w:val="24"/>
          <w:szCs w:val="24"/>
          <w:lang w:eastAsia="en-IN"/>
        </w:rPr>
        <w:t>yearwise</w:t>
      </w:r>
      <w:proofErr w:type="spellEnd"/>
      <w:r>
        <w:rPr>
          <w:rFonts w:ascii="Segoe UI" w:eastAsia="Times New Roman" w:hAnsi="Segoe UI" w:cs="Segoe UI"/>
          <w:color w:val="0D0D0D"/>
          <w:sz w:val="24"/>
          <w:szCs w:val="24"/>
          <w:lang w:eastAsia="en-IN"/>
        </w:rPr>
        <w:t xml:space="preserve"> total, </w:t>
      </w:r>
      <w:proofErr w:type="spellStart"/>
      <w:r>
        <w:rPr>
          <w:rFonts w:ascii="Segoe UI" w:eastAsia="Times New Roman" w:hAnsi="Segoe UI" w:cs="Segoe UI"/>
          <w:color w:val="0D0D0D"/>
          <w:sz w:val="24"/>
          <w:szCs w:val="24"/>
          <w:lang w:eastAsia="en-IN"/>
        </w:rPr>
        <w:t>periodwise</w:t>
      </w:r>
      <w:proofErr w:type="spellEnd"/>
      <w:r>
        <w:rPr>
          <w:rFonts w:ascii="Segoe UI" w:eastAsia="Times New Roman" w:hAnsi="Segoe UI" w:cs="Segoe UI"/>
          <w:color w:val="0D0D0D"/>
          <w:sz w:val="24"/>
          <w:szCs w:val="24"/>
          <w:lang w:eastAsia="en-IN"/>
        </w:rPr>
        <w:t xml:space="preserve"> total or selected portions (like </w:t>
      </w:r>
      <w:proofErr w:type="spellStart"/>
      <w:r>
        <w:rPr>
          <w:rFonts w:ascii="Segoe UI" w:eastAsia="Times New Roman" w:hAnsi="Segoe UI" w:cs="Segoe UI"/>
          <w:color w:val="0D0D0D"/>
          <w:sz w:val="24"/>
          <w:szCs w:val="24"/>
          <w:lang w:eastAsia="en-IN"/>
        </w:rPr>
        <w:t>customerwise</w:t>
      </w:r>
      <w:proofErr w:type="spellEnd"/>
      <w:r>
        <w:rPr>
          <w:rFonts w:ascii="Segoe UI" w:eastAsia="Times New Roman" w:hAnsi="Segoe UI" w:cs="Segoe UI"/>
          <w:color w:val="0D0D0D"/>
          <w:sz w:val="24"/>
          <w:szCs w:val="24"/>
          <w:lang w:eastAsia="en-IN"/>
        </w:rPr>
        <w:t xml:space="preserve"> or any particular </w:t>
      </w:r>
      <w:proofErr w:type="spellStart"/>
      <w:r>
        <w:rPr>
          <w:rFonts w:ascii="Segoe UI" w:eastAsia="Times New Roman" w:hAnsi="Segoe UI" w:cs="Segoe UI"/>
          <w:color w:val="0D0D0D"/>
          <w:sz w:val="24"/>
          <w:szCs w:val="24"/>
          <w:lang w:eastAsia="en-IN"/>
        </w:rPr>
        <w:t>subjectwise</w:t>
      </w:r>
      <w:proofErr w:type="spellEnd"/>
      <w:r>
        <w:rPr>
          <w:rFonts w:ascii="Segoe UI" w:eastAsia="Times New Roman" w:hAnsi="Segoe UI" w:cs="Segoe UI"/>
          <w:color w:val="0D0D0D"/>
          <w:sz w:val="24"/>
          <w:szCs w:val="24"/>
          <w:lang w:eastAsia="en-IN"/>
        </w:rPr>
        <w:t>) options to download in excel should be provided</w:t>
      </w:r>
    </w:p>
    <w:p w14:paraId="529DECB7" w14:textId="08B2E80D" w:rsidR="0020455A" w:rsidRDefault="0020455A"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Tick box selection </w:t>
      </w:r>
      <w:r w:rsidR="00561D40">
        <w:rPr>
          <w:rFonts w:ascii="Segoe UI" w:eastAsia="Times New Roman" w:hAnsi="Segoe UI" w:cs="Segoe UI"/>
          <w:color w:val="0D0D0D"/>
          <w:sz w:val="24"/>
          <w:szCs w:val="24"/>
          <w:lang w:eastAsia="en-IN"/>
        </w:rPr>
        <w:t>with individual selection and “select all” after filterin</w:t>
      </w:r>
      <w:ins w:id="3" w:author="Dinesh Jhunjhunwala" w:date="2024-04-08T15:38:00Z" w16du:dateUtc="2024-04-08T10:08:00Z">
        <w:r w:rsidR="00FE5E99">
          <w:rPr>
            <w:rFonts w:ascii="Segoe UI" w:eastAsia="Times New Roman" w:hAnsi="Segoe UI" w:cs="Segoe UI"/>
            <w:color w:val="0D0D0D"/>
            <w:sz w:val="24"/>
            <w:szCs w:val="24"/>
            <w:lang w:eastAsia="en-IN"/>
          </w:rPr>
          <w:t>g</w:t>
        </w:r>
      </w:ins>
      <w:del w:id="4" w:author="Dinesh Jhunjhunwala" w:date="2024-04-08T15:38:00Z" w16du:dateUtc="2024-04-08T10:08:00Z">
        <w:r w:rsidR="00561D40" w:rsidDel="00FE5E99">
          <w:rPr>
            <w:rFonts w:ascii="Segoe UI" w:eastAsia="Times New Roman" w:hAnsi="Segoe UI" w:cs="Segoe UI"/>
            <w:color w:val="0D0D0D"/>
            <w:sz w:val="24"/>
            <w:szCs w:val="24"/>
            <w:lang w:eastAsia="en-IN"/>
          </w:rPr>
          <w:delText>d</w:delText>
        </w:r>
      </w:del>
      <w:r w:rsidR="00561D40">
        <w:rPr>
          <w:rFonts w:ascii="Segoe UI" w:eastAsia="Times New Roman" w:hAnsi="Segoe UI" w:cs="Segoe UI"/>
          <w:color w:val="0D0D0D"/>
          <w:sz w:val="24"/>
          <w:szCs w:val="24"/>
          <w:lang w:eastAsia="en-IN"/>
        </w:rPr>
        <w:t>/sorting/searching option should be provided.</w:t>
      </w:r>
    </w:p>
    <w:p w14:paraId="0A787FBC" w14:textId="6A51A9A0" w:rsidR="000F25AC" w:rsidRPr="00DA033C" w:rsidRDefault="000F25A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0F25AC">
        <w:rPr>
          <w:rFonts w:ascii="Segoe UI" w:eastAsia="Times New Roman" w:hAnsi="Segoe UI" w:cs="Segoe UI"/>
          <w:color w:val="0D0D0D"/>
          <w:sz w:val="24"/>
          <w:szCs w:val="24"/>
          <w:lang w:eastAsia="en-IN"/>
        </w:rPr>
        <w:t>hiding of relevant column should be provided so that work can be done (like Excel)</w:t>
      </w:r>
    </w:p>
    <w:p w14:paraId="2732CD89" w14:textId="77777777" w:rsidR="00DA033C" w:rsidRPr="00DA033C" w:rsidRDefault="00DA033C" w:rsidP="00DA03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Invoice Editing and Re-generation</w:t>
      </w:r>
      <w:r w:rsidRPr="00DA033C">
        <w:rPr>
          <w:rFonts w:ascii="Segoe UI" w:eastAsia="Times New Roman" w:hAnsi="Segoe UI" w:cs="Segoe UI"/>
          <w:color w:val="0D0D0D"/>
          <w:sz w:val="24"/>
          <w:szCs w:val="24"/>
          <w:lang w:eastAsia="en-IN"/>
        </w:rPr>
        <w:t>:</w:t>
      </w:r>
    </w:p>
    <w:p w14:paraId="6303D06B" w14:textId="08D93119" w:rsidR="00DA033C" w:rsidRP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Option to manually edit invoice details and regenerate invoices.</w:t>
      </w:r>
      <w:r w:rsidR="0020455A">
        <w:rPr>
          <w:rFonts w:ascii="Segoe UI" w:eastAsia="Times New Roman" w:hAnsi="Segoe UI" w:cs="Segoe UI"/>
          <w:color w:val="0D0D0D"/>
          <w:sz w:val="24"/>
          <w:szCs w:val="24"/>
          <w:lang w:eastAsia="en-IN"/>
        </w:rPr>
        <w:t xml:space="preserve"> </w:t>
      </w:r>
      <w:proofErr w:type="gramStart"/>
      <w:r w:rsidR="0020455A">
        <w:rPr>
          <w:rFonts w:ascii="Segoe UI" w:eastAsia="Times New Roman" w:hAnsi="Segoe UI" w:cs="Segoe UI"/>
          <w:color w:val="0D0D0D"/>
          <w:sz w:val="24"/>
          <w:szCs w:val="24"/>
          <w:lang w:eastAsia="en-IN"/>
        </w:rPr>
        <w:t>Also</w:t>
      </w:r>
      <w:proofErr w:type="gramEnd"/>
      <w:r w:rsidR="0020455A">
        <w:rPr>
          <w:rFonts w:ascii="Segoe UI" w:eastAsia="Times New Roman" w:hAnsi="Segoe UI" w:cs="Segoe UI"/>
          <w:color w:val="0D0D0D"/>
          <w:sz w:val="24"/>
          <w:szCs w:val="24"/>
          <w:lang w:eastAsia="en-IN"/>
        </w:rPr>
        <w:t xml:space="preserve"> option to trigger mail for that emended invoice individually should be provided.</w:t>
      </w:r>
    </w:p>
    <w:p w14:paraId="245F75EF" w14:textId="77777777" w:rsidR="00DA033C" w:rsidRP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Maintain a version history and audit trail for edited and deleted entries.</w:t>
      </w:r>
    </w:p>
    <w:p w14:paraId="7D3C1C39" w14:textId="77777777" w:rsidR="00DA033C" w:rsidRPr="00DA033C" w:rsidRDefault="00DA033C" w:rsidP="00DA03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Sales Returns and Amendments</w:t>
      </w:r>
      <w:r w:rsidRPr="00DA033C">
        <w:rPr>
          <w:rFonts w:ascii="Segoe UI" w:eastAsia="Times New Roman" w:hAnsi="Segoe UI" w:cs="Segoe UI"/>
          <w:color w:val="0D0D0D"/>
          <w:sz w:val="24"/>
          <w:szCs w:val="24"/>
          <w:lang w:eastAsia="en-IN"/>
        </w:rPr>
        <w:t>:</w:t>
      </w:r>
    </w:p>
    <w:p w14:paraId="0613C513" w14:textId="307AF5BC" w:rsidR="00DA033C" w:rsidRP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lastRenderedPageBreak/>
        <w:t>Provide options for part or full sales returns.</w:t>
      </w:r>
      <w:r w:rsidR="00561D40">
        <w:rPr>
          <w:rFonts w:ascii="Segoe UI" w:eastAsia="Times New Roman" w:hAnsi="Segoe UI" w:cs="Segoe UI"/>
          <w:color w:val="0D0D0D"/>
          <w:sz w:val="24"/>
          <w:szCs w:val="24"/>
          <w:lang w:eastAsia="en-IN"/>
        </w:rPr>
        <w:t xml:space="preserve"> This data should form a separate list with all features like the main list.</w:t>
      </w:r>
    </w:p>
    <w:p w14:paraId="3F7C21E0" w14:textId="5C96928F" w:rsidR="00DA033C" w:rsidRP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Allow amendments and cancellations of invoices.</w:t>
      </w:r>
      <w:r w:rsidR="00561D40">
        <w:rPr>
          <w:rFonts w:ascii="Segoe UI" w:eastAsia="Times New Roman" w:hAnsi="Segoe UI" w:cs="Segoe UI"/>
          <w:color w:val="0D0D0D"/>
          <w:sz w:val="24"/>
          <w:szCs w:val="24"/>
          <w:lang w:eastAsia="en-IN"/>
        </w:rPr>
        <w:t xml:space="preserve"> With option to email to Parent</w:t>
      </w:r>
    </w:p>
    <w:p w14:paraId="182C5C27" w14:textId="77777777" w:rsidR="00DA033C" w:rsidRPr="00DA033C" w:rsidRDefault="00DA033C" w:rsidP="00DA03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Currency Conversion</w:t>
      </w:r>
      <w:r w:rsidRPr="00DA033C">
        <w:rPr>
          <w:rFonts w:ascii="Segoe UI" w:eastAsia="Times New Roman" w:hAnsi="Segoe UI" w:cs="Segoe UI"/>
          <w:color w:val="0D0D0D"/>
          <w:sz w:val="24"/>
          <w:szCs w:val="24"/>
          <w:lang w:eastAsia="en-IN"/>
        </w:rPr>
        <w:t>:</w:t>
      </w:r>
    </w:p>
    <w:p w14:paraId="78D80C78" w14:textId="77777777" w:rsidR="00DA033C" w:rsidRP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Support multiple currencies for invoicing.</w:t>
      </w:r>
    </w:p>
    <w:p w14:paraId="136362AA" w14:textId="77777777" w:rsidR="00DA033C" w:rsidRP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Implement RBI exchange rate linkages for currency conversion.</w:t>
      </w:r>
    </w:p>
    <w:p w14:paraId="66CCCC07" w14:textId="77777777" w:rsidR="00DA033C" w:rsidRPr="00DA033C" w:rsidRDefault="00DA033C" w:rsidP="00DA03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Payment Integration</w:t>
      </w:r>
      <w:r w:rsidRPr="00DA033C">
        <w:rPr>
          <w:rFonts w:ascii="Segoe UI" w:eastAsia="Times New Roman" w:hAnsi="Segoe UI" w:cs="Segoe UI"/>
          <w:color w:val="0D0D0D"/>
          <w:sz w:val="24"/>
          <w:szCs w:val="24"/>
          <w:lang w:eastAsia="en-IN"/>
        </w:rPr>
        <w:t>:</w:t>
      </w:r>
    </w:p>
    <w:p w14:paraId="59BC1231" w14:textId="599AEA05" w:rsidR="00DA033C" w:rsidRP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Link with various payment methods on the website.</w:t>
      </w:r>
      <w:ins w:id="5" w:author="Dinesh Jhunjhunwala" w:date="2024-04-08T15:42:00Z" w16du:dateUtc="2024-04-08T10:12:00Z">
        <w:r w:rsidR="00FE5E99">
          <w:rPr>
            <w:rFonts w:ascii="Segoe UI" w:eastAsia="Times New Roman" w:hAnsi="Segoe UI" w:cs="Segoe UI"/>
            <w:color w:val="0D0D0D"/>
            <w:sz w:val="24"/>
            <w:szCs w:val="24"/>
            <w:lang w:eastAsia="en-IN"/>
          </w:rPr>
          <w:t xml:space="preserve"> Payment link </w:t>
        </w:r>
      </w:ins>
      <w:ins w:id="6" w:author="Dinesh Jhunjhunwala" w:date="2024-04-08T15:43:00Z" w16du:dateUtc="2024-04-08T10:13:00Z">
        <w:r w:rsidR="00FE5E99">
          <w:rPr>
            <w:rFonts w:ascii="Segoe UI" w:eastAsia="Times New Roman" w:hAnsi="Segoe UI" w:cs="Segoe UI"/>
            <w:color w:val="0D0D0D"/>
            <w:sz w:val="24"/>
            <w:szCs w:val="24"/>
            <w:lang w:eastAsia="en-IN"/>
          </w:rPr>
          <w:t xml:space="preserve">to go </w:t>
        </w:r>
        <w:proofErr w:type="gramStart"/>
        <w:r w:rsidR="00FE5E99">
          <w:rPr>
            <w:rFonts w:ascii="Segoe UI" w:eastAsia="Times New Roman" w:hAnsi="Segoe UI" w:cs="Segoe UI"/>
            <w:color w:val="0D0D0D"/>
            <w:sz w:val="24"/>
            <w:szCs w:val="24"/>
            <w:lang w:eastAsia="en-IN"/>
          </w:rPr>
          <w:t>to .parents</w:t>
        </w:r>
        <w:proofErr w:type="gramEnd"/>
        <w:r w:rsidR="00FE5E99">
          <w:rPr>
            <w:rFonts w:ascii="Segoe UI" w:eastAsia="Times New Roman" w:hAnsi="Segoe UI" w:cs="Segoe UI"/>
            <w:color w:val="0D0D0D"/>
            <w:sz w:val="24"/>
            <w:szCs w:val="24"/>
            <w:lang w:eastAsia="en-IN"/>
          </w:rPr>
          <w:t xml:space="preserve"> email. One page for payment for all payment gateways</w:t>
        </w:r>
      </w:ins>
      <w:ins w:id="7" w:author="Dinesh Jhunjhunwala" w:date="2024-04-08T15:44:00Z" w16du:dateUtc="2024-04-08T10:14:00Z">
        <w:r w:rsidR="00FE5E99">
          <w:rPr>
            <w:rFonts w:ascii="Segoe UI" w:eastAsia="Times New Roman" w:hAnsi="Segoe UI" w:cs="Segoe UI"/>
            <w:color w:val="0D0D0D"/>
            <w:sz w:val="24"/>
            <w:szCs w:val="24"/>
            <w:lang w:eastAsia="en-IN"/>
          </w:rPr>
          <w:t>.</w:t>
        </w:r>
      </w:ins>
    </w:p>
    <w:p w14:paraId="1F12BFFD" w14:textId="046A0A03" w:rsidR="00DA033C" w:rsidRP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 xml:space="preserve">Allow </w:t>
      </w:r>
      <w:del w:id="8" w:author="Dinesh Jhunjhunwala" w:date="2024-04-04T12:24:00Z" w16du:dateUtc="2024-04-04T06:54:00Z">
        <w:r w:rsidRPr="00DA033C" w:rsidDel="00431496">
          <w:rPr>
            <w:rFonts w:ascii="Segoe UI" w:eastAsia="Times New Roman" w:hAnsi="Segoe UI" w:cs="Segoe UI"/>
            <w:color w:val="0D0D0D"/>
            <w:sz w:val="24"/>
            <w:szCs w:val="24"/>
            <w:lang w:eastAsia="en-IN"/>
          </w:rPr>
          <w:delText>parents</w:delText>
        </w:r>
      </w:del>
      <w:ins w:id="9" w:author="Dinesh Jhunjhunwala" w:date="2024-04-08T15:39:00Z" w16du:dateUtc="2024-04-08T10:09:00Z">
        <w:r w:rsidR="00FE5E99">
          <w:rPr>
            <w:rFonts w:ascii="Segoe UI" w:eastAsia="Times New Roman" w:hAnsi="Segoe UI" w:cs="Segoe UI"/>
            <w:color w:val="0D0D0D"/>
            <w:sz w:val="24"/>
            <w:szCs w:val="24"/>
            <w:lang w:eastAsia="en-IN"/>
          </w:rPr>
          <w:t>parents</w:t>
        </w:r>
      </w:ins>
      <w:r w:rsidRPr="00DA033C">
        <w:rPr>
          <w:rFonts w:ascii="Segoe UI" w:eastAsia="Times New Roman" w:hAnsi="Segoe UI" w:cs="Segoe UI"/>
          <w:color w:val="0D0D0D"/>
          <w:sz w:val="24"/>
          <w:szCs w:val="24"/>
          <w:lang w:eastAsia="en-IN"/>
        </w:rPr>
        <w:t xml:space="preserve"> to make part or full payments against invoices.</w:t>
      </w:r>
      <w:r w:rsidR="00561D40">
        <w:rPr>
          <w:rFonts w:ascii="Segoe UI" w:eastAsia="Times New Roman" w:hAnsi="Segoe UI" w:cs="Segoe UI"/>
          <w:color w:val="0D0D0D"/>
          <w:sz w:val="24"/>
          <w:szCs w:val="24"/>
          <w:lang w:eastAsia="en-IN"/>
        </w:rPr>
        <w:t xml:space="preserve"> Invoices should be populated based on parent name, email id and then parent can choose which payment they have to </w:t>
      </w:r>
      <w:proofErr w:type="gramStart"/>
      <w:r w:rsidR="00561D40">
        <w:rPr>
          <w:rFonts w:ascii="Segoe UI" w:eastAsia="Times New Roman" w:hAnsi="Segoe UI" w:cs="Segoe UI"/>
          <w:color w:val="0D0D0D"/>
          <w:sz w:val="24"/>
          <w:szCs w:val="24"/>
          <w:lang w:eastAsia="en-IN"/>
        </w:rPr>
        <w:t>make</w:t>
      </w:r>
      <w:proofErr w:type="gramEnd"/>
    </w:p>
    <w:p w14:paraId="2D5C0CC0" w14:textId="77777777" w:rsid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Handle balance adjustments and outstanding payments.</w:t>
      </w:r>
    </w:p>
    <w:p w14:paraId="48679F86" w14:textId="59CD2E62" w:rsidR="000F25AC" w:rsidRDefault="000F25A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0F25AC">
        <w:rPr>
          <w:rFonts w:ascii="Segoe UI" w:eastAsia="Times New Roman" w:hAnsi="Segoe UI" w:cs="Segoe UI"/>
          <w:color w:val="0D0D0D"/>
          <w:sz w:val="24"/>
          <w:szCs w:val="24"/>
          <w:lang w:eastAsia="en-IN"/>
        </w:rPr>
        <w:t xml:space="preserve">Option to mention payment amount against each invoice, payment method, charges, net amount </w:t>
      </w:r>
      <w:proofErr w:type="gramStart"/>
      <w:r w:rsidRPr="000F25AC">
        <w:rPr>
          <w:rFonts w:ascii="Segoe UI" w:eastAsia="Times New Roman" w:hAnsi="Segoe UI" w:cs="Segoe UI"/>
          <w:color w:val="0D0D0D"/>
          <w:sz w:val="24"/>
          <w:szCs w:val="24"/>
          <w:lang w:eastAsia="en-IN"/>
        </w:rPr>
        <w:t>received</w:t>
      </w:r>
      <w:proofErr w:type="gramEnd"/>
      <w:r w:rsidRPr="000F25AC">
        <w:rPr>
          <w:rFonts w:ascii="Segoe UI" w:eastAsia="Times New Roman" w:hAnsi="Segoe UI" w:cs="Segoe UI"/>
          <w:color w:val="0D0D0D"/>
          <w:sz w:val="24"/>
          <w:szCs w:val="24"/>
          <w:lang w:eastAsia="en-IN"/>
        </w:rPr>
        <w:t xml:space="preserve"> and INR equivalent should be mentioned and option to upload in the system against each invoice no. of part or full payment should be there. It can be uploaded or can be manually put in also for few </w:t>
      </w:r>
      <w:proofErr w:type="gramStart"/>
      <w:r w:rsidRPr="000F25AC">
        <w:rPr>
          <w:rFonts w:ascii="Segoe UI" w:eastAsia="Times New Roman" w:hAnsi="Segoe UI" w:cs="Segoe UI"/>
          <w:color w:val="0D0D0D"/>
          <w:sz w:val="24"/>
          <w:szCs w:val="24"/>
          <w:lang w:eastAsia="en-IN"/>
        </w:rPr>
        <w:t>invoices</w:t>
      </w:r>
      <w:proofErr w:type="gramEnd"/>
    </w:p>
    <w:p w14:paraId="181E0E21" w14:textId="77777777" w:rsidR="000F25AC" w:rsidRPr="00DA033C" w:rsidRDefault="000F25A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
    <w:p w14:paraId="3F61F24C" w14:textId="77777777" w:rsidR="00DA033C" w:rsidRPr="00DA033C" w:rsidRDefault="00DA033C" w:rsidP="00DA03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Reminders and Notifications</w:t>
      </w:r>
      <w:r w:rsidRPr="00DA033C">
        <w:rPr>
          <w:rFonts w:ascii="Segoe UI" w:eastAsia="Times New Roman" w:hAnsi="Segoe UI" w:cs="Segoe UI"/>
          <w:color w:val="0D0D0D"/>
          <w:sz w:val="24"/>
          <w:szCs w:val="24"/>
          <w:lang w:eastAsia="en-IN"/>
        </w:rPr>
        <w:t>:</w:t>
      </w:r>
    </w:p>
    <w:p w14:paraId="2B993191" w14:textId="5B432AE4" w:rsidR="00DA033C" w:rsidRP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Send automatic reminders for pending invoices via email and WhatsApp.</w:t>
      </w:r>
      <w:r w:rsidR="00561D40">
        <w:rPr>
          <w:rFonts w:ascii="Segoe UI" w:eastAsia="Times New Roman" w:hAnsi="Segoe UI" w:cs="Segoe UI"/>
          <w:color w:val="0D0D0D"/>
          <w:sz w:val="24"/>
          <w:szCs w:val="24"/>
          <w:lang w:eastAsia="en-IN"/>
        </w:rPr>
        <w:t xml:space="preserve"> There should be a trigger mechanism, confirmation </w:t>
      </w:r>
      <w:proofErr w:type="gramStart"/>
      <w:r w:rsidR="00561D40">
        <w:rPr>
          <w:rFonts w:ascii="Segoe UI" w:eastAsia="Times New Roman" w:hAnsi="Segoe UI" w:cs="Segoe UI"/>
          <w:color w:val="0D0D0D"/>
          <w:sz w:val="24"/>
          <w:szCs w:val="24"/>
          <w:lang w:eastAsia="en-IN"/>
        </w:rPr>
        <w:t>click</w:t>
      </w:r>
      <w:proofErr w:type="gramEnd"/>
    </w:p>
    <w:p w14:paraId="2F0F46FE" w14:textId="77777777" w:rsid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Include payment details and links to invoices in reminder notifications.</w:t>
      </w:r>
    </w:p>
    <w:p w14:paraId="0299E5F2" w14:textId="39BEF66D" w:rsidR="000F25AC" w:rsidRPr="00DA033C" w:rsidRDefault="000F25A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0F25AC">
        <w:rPr>
          <w:rFonts w:ascii="Segoe UI" w:eastAsia="Times New Roman" w:hAnsi="Segoe UI" w:cs="Segoe UI"/>
          <w:color w:val="0D0D0D"/>
          <w:sz w:val="24"/>
          <w:szCs w:val="24"/>
          <w:lang w:eastAsia="en-IN"/>
        </w:rPr>
        <w:t xml:space="preserve">After the payment details is put in, there should be an option to send reminders for pending invoices. Reminder mail to be separate and in different language and the same invoice can be attached. </w:t>
      </w:r>
      <w:del w:id="10" w:author="Dinesh Jhunjhunwala" w:date="2024-04-08T15:40:00Z" w16du:dateUtc="2024-04-08T10:10:00Z">
        <w:r w:rsidRPr="000F25AC" w:rsidDel="00FE5E99">
          <w:rPr>
            <w:rFonts w:ascii="Segoe UI" w:eastAsia="Times New Roman" w:hAnsi="Segoe UI" w:cs="Segoe UI"/>
            <w:color w:val="0D0D0D"/>
            <w:sz w:val="24"/>
            <w:szCs w:val="24"/>
            <w:lang w:eastAsia="en-IN"/>
          </w:rPr>
          <w:delText xml:space="preserve">Of </w:delText>
        </w:r>
      </w:del>
      <w:ins w:id="11" w:author="Dinesh Jhunjhunwala" w:date="2024-04-08T15:40:00Z" w16du:dateUtc="2024-04-08T10:10:00Z">
        <w:r w:rsidR="00FE5E99">
          <w:rPr>
            <w:rFonts w:ascii="Segoe UI" w:eastAsia="Times New Roman" w:hAnsi="Segoe UI" w:cs="Segoe UI"/>
            <w:color w:val="0D0D0D"/>
            <w:sz w:val="24"/>
            <w:szCs w:val="24"/>
            <w:lang w:eastAsia="en-IN"/>
          </w:rPr>
          <w:t>I</w:t>
        </w:r>
        <w:r w:rsidR="00FE5E99" w:rsidRPr="000F25AC">
          <w:rPr>
            <w:rFonts w:ascii="Segoe UI" w:eastAsia="Times New Roman" w:hAnsi="Segoe UI" w:cs="Segoe UI"/>
            <w:color w:val="0D0D0D"/>
            <w:sz w:val="24"/>
            <w:szCs w:val="24"/>
            <w:lang w:eastAsia="en-IN"/>
          </w:rPr>
          <w:t xml:space="preserve">f </w:t>
        </w:r>
      </w:ins>
      <w:r w:rsidRPr="000F25AC">
        <w:rPr>
          <w:rFonts w:ascii="Segoe UI" w:eastAsia="Times New Roman" w:hAnsi="Segoe UI" w:cs="Segoe UI"/>
          <w:color w:val="0D0D0D"/>
          <w:sz w:val="24"/>
          <w:szCs w:val="24"/>
          <w:lang w:eastAsia="en-IN"/>
        </w:rPr>
        <w:t>ther</w:t>
      </w:r>
      <w:ins w:id="12" w:author="Dinesh Jhunjhunwala" w:date="2024-04-08T15:40:00Z" w16du:dateUtc="2024-04-08T10:10:00Z">
        <w:r w:rsidR="00FE5E99">
          <w:rPr>
            <w:rFonts w:ascii="Segoe UI" w:eastAsia="Times New Roman" w:hAnsi="Segoe UI" w:cs="Segoe UI"/>
            <w:color w:val="0D0D0D"/>
            <w:sz w:val="24"/>
            <w:szCs w:val="24"/>
            <w:lang w:eastAsia="en-IN"/>
          </w:rPr>
          <w:t>e</w:t>
        </w:r>
      </w:ins>
      <w:r w:rsidRPr="000F25AC">
        <w:rPr>
          <w:rFonts w:ascii="Segoe UI" w:eastAsia="Times New Roman" w:hAnsi="Segoe UI" w:cs="Segoe UI"/>
          <w:color w:val="0D0D0D"/>
          <w:sz w:val="24"/>
          <w:szCs w:val="24"/>
          <w:lang w:eastAsia="en-IN"/>
        </w:rPr>
        <w:t xml:space="preserve"> is any part payment pending, then part payment amount against a particular invoice should be mentioned in the mail body. pending invoices reminder can be sent individually or together by selecting. Selection button should be there again each </w:t>
      </w:r>
      <w:proofErr w:type="gramStart"/>
      <w:r w:rsidRPr="000F25AC">
        <w:rPr>
          <w:rFonts w:ascii="Segoe UI" w:eastAsia="Times New Roman" w:hAnsi="Segoe UI" w:cs="Segoe UI"/>
          <w:color w:val="0D0D0D"/>
          <w:sz w:val="24"/>
          <w:szCs w:val="24"/>
          <w:lang w:eastAsia="en-IN"/>
        </w:rPr>
        <w:t>invoices</w:t>
      </w:r>
      <w:proofErr w:type="gramEnd"/>
      <w:r w:rsidRPr="000F25AC">
        <w:rPr>
          <w:rFonts w:ascii="Segoe UI" w:eastAsia="Times New Roman" w:hAnsi="Segoe UI" w:cs="Segoe UI"/>
          <w:color w:val="0D0D0D"/>
          <w:sz w:val="24"/>
          <w:szCs w:val="24"/>
          <w:lang w:eastAsia="en-IN"/>
        </w:rPr>
        <w:t xml:space="preserve">. Selection button should be linked to filtering. this should work </w:t>
      </w:r>
      <w:proofErr w:type="spellStart"/>
      <w:r w:rsidRPr="000F25AC">
        <w:rPr>
          <w:rFonts w:ascii="Segoe UI" w:eastAsia="Times New Roman" w:hAnsi="Segoe UI" w:cs="Segoe UI"/>
          <w:color w:val="0D0D0D"/>
          <w:sz w:val="24"/>
          <w:szCs w:val="24"/>
          <w:lang w:eastAsia="en-IN"/>
        </w:rPr>
        <w:t>monthwise</w:t>
      </w:r>
      <w:proofErr w:type="spellEnd"/>
      <w:r w:rsidRPr="000F25AC">
        <w:rPr>
          <w:rFonts w:ascii="Segoe UI" w:eastAsia="Times New Roman" w:hAnsi="Segoe UI" w:cs="Segoe UI"/>
          <w:color w:val="0D0D0D"/>
          <w:sz w:val="24"/>
          <w:szCs w:val="24"/>
          <w:lang w:eastAsia="en-IN"/>
        </w:rPr>
        <w:t xml:space="preserve">, </w:t>
      </w:r>
      <w:proofErr w:type="spellStart"/>
      <w:r w:rsidRPr="000F25AC">
        <w:rPr>
          <w:rFonts w:ascii="Segoe UI" w:eastAsia="Times New Roman" w:hAnsi="Segoe UI" w:cs="Segoe UI"/>
          <w:color w:val="0D0D0D"/>
          <w:sz w:val="24"/>
          <w:szCs w:val="24"/>
          <w:lang w:eastAsia="en-IN"/>
        </w:rPr>
        <w:t>yearwise</w:t>
      </w:r>
      <w:proofErr w:type="spellEnd"/>
      <w:r w:rsidRPr="000F25AC">
        <w:rPr>
          <w:rFonts w:ascii="Segoe UI" w:eastAsia="Times New Roman" w:hAnsi="Segoe UI" w:cs="Segoe UI"/>
          <w:color w:val="0D0D0D"/>
          <w:sz w:val="24"/>
          <w:szCs w:val="24"/>
          <w:lang w:eastAsia="en-IN"/>
        </w:rPr>
        <w:t xml:space="preserve"> and </w:t>
      </w:r>
      <w:proofErr w:type="spellStart"/>
      <w:r w:rsidRPr="000F25AC">
        <w:rPr>
          <w:rFonts w:ascii="Segoe UI" w:eastAsia="Times New Roman" w:hAnsi="Segoe UI" w:cs="Segoe UI"/>
          <w:color w:val="0D0D0D"/>
          <w:sz w:val="24"/>
          <w:szCs w:val="24"/>
          <w:lang w:eastAsia="en-IN"/>
        </w:rPr>
        <w:t>periodwise</w:t>
      </w:r>
      <w:proofErr w:type="spellEnd"/>
      <w:r w:rsidRPr="000F25AC">
        <w:rPr>
          <w:rFonts w:ascii="Segoe UI" w:eastAsia="Times New Roman" w:hAnsi="Segoe UI" w:cs="Segoe UI"/>
          <w:color w:val="0D0D0D"/>
          <w:sz w:val="24"/>
          <w:szCs w:val="24"/>
          <w:lang w:eastAsia="en-IN"/>
        </w:rPr>
        <w:t xml:space="preserve"> also.</w:t>
      </w:r>
    </w:p>
    <w:p w14:paraId="78234467" w14:textId="7385771A" w:rsidR="00DA033C" w:rsidRPr="00DA033C" w:rsidRDefault="00DA033C" w:rsidP="00DA03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Search and Filter</w:t>
      </w:r>
      <w:r w:rsidR="00561D40">
        <w:rPr>
          <w:rFonts w:ascii="Segoe UI" w:eastAsia="Times New Roman" w:hAnsi="Segoe UI" w:cs="Segoe UI"/>
          <w:b/>
          <w:bCs/>
          <w:color w:val="0D0D0D"/>
          <w:sz w:val="24"/>
          <w:szCs w:val="24"/>
          <w:bdr w:val="single" w:sz="2" w:space="0" w:color="E3E3E3" w:frame="1"/>
          <w:lang w:eastAsia="en-IN"/>
        </w:rPr>
        <w:t xml:space="preserve"> and sorting with selection (check box)</w:t>
      </w:r>
      <w:r w:rsidRPr="00DA033C">
        <w:rPr>
          <w:rFonts w:ascii="Segoe UI" w:eastAsia="Times New Roman" w:hAnsi="Segoe UI" w:cs="Segoe UI"/>
          <w:color w:val="0D0D0D"/>
          <w:sz w:val="24"/>
          <w:szCs w:val="24"/>
          <w:lang w:eastAsia="en-IN"/>
        </w:rPr>
        <w:t>:</w:t>
      </w:r>
    </w:p>
    <w:p w14:paraId="7C042437" w14:textId="7FA7DE8F" w:rsidR="00DA033C" w:rsidRP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Enable search based on</w:t>
      </w:r>
      <w:r w:rsidR="00561D40">
        <w:rPr>
          <w:rFonts w:ascii="Segoe UI" w:eastAsia="Times New Roman" w:hAnsi="Segoe UI" w:cs="Segoe UI"/>
          <w:color w:val="0D0D0D"/>
          <w:sz w:val="24"/>
          <w:szCs w:val="24"/>
          <w:lang w:eastAsia="en-IN"/>
        </w:rPr>
        <w:t xml:space="preserve"> all </w:t>
      </w:r>
      <w:proofErr w:type="spellStart"/>
      <w:r w:rsidR="00561D40">
        <w:rPr>
          <w:rFonts w:ascii="Segoe UI" w:eastAsia="Times New Roman" w:hAnsi="Segoe UI" w:cs="Segoe UI"/>
          <w:color w:val="0D0D0D"/>
          <w:sz w:val="24"/>
          <w:szCs w:val="24"/>
          <w:lang w:eastAsia="en-IN"/>
        </w:rPr>
        <w:t>coloums</w:t>
      </w:r>
      <w:proofErr w:type="spellEnd"/>
      <w:r w:rsidR="00561D40">
        <w:rPr>
          <w:rFonts w:ascii="Segoe UI" w:eastAsia="Times New Roman" w:hAnsi="Segoe UI" w:cs="Segoe UI"/>
          <w:color w:val="0D0D0D"/>
          <w:sz w:val="24"/>
          <w:szCs w:val="24"/>
          <w:lang w:eastAsia="en-IN"/>
        </w:rPr>
        <w:t xml:space="preserve"> like</w:t>
      </w:r>
      <w:r w:rsidRPr="00DA033C">
        <w:rPr>
          <w:rFonts w:ascii="Segoe UI" w:eastAsia="Times New Roman" w:hAnsi="Segoe UI" w:cs="Segoe UI"/>
          <w:color w:val="0D0D0D"/>
          <w:sz w:val="24"/>
          <w:szCs w:val="24"/>
          <w:lang w:eastAsia="en-IN"/>
        </w:rPr>
        <w:t xml:space="preserve"> parent name, student name, phone number, and email ID</w:t>
      </w:r>
      <w:r w:rsidR="00561D40">
        <w:rPr>
          <w:rFonts w:ascii="Segoe UI" w:eastAsia="Times New Roman" w:hAnsi="Segoe UI" w:cs="Segoe UI"/>
          <w:color w:val="0D0D0D"/>
          <w:sz w:val="24"/>
          <w:szCs w:val="24"/>
          <w:lang w:eastAsia="en-IN"/>
        </w:rPr>
        <w:t xml:space="preserve">, </w:t>
      </w:r>
      <w:proofErr w:type="spellStart"/>
      <w:r w:rsidR="00561D40">
        <w:rPr>
          <w:rFonts w:ascii="Segoe UI" w:eastAsia="Times New Roman" w:hAnsi="Segoe UI" w:cs="Segoe UI"/>
          <w:color w:val="0D0D0D"/>
          <w:sz w:val="24"/>
          <w:szCs w:val="24"/>
          <w:lang w:eastAsia="en-IN"/>
        </w:rPr>
        <w:t>subjectwise</w:t>
      </w:r>
      <w:proofErr w:type="spellEnd"/>
      <w:r w:rsidR="00561D40">
        <w:rPr>
          <w:rFonts w:ascii="Segoe UI" w:eastAsia="Times New Roman" w:hAnsi="Segoe UI" w:cs="Segoe UI"/>
          <w:color w:val="0D0D0D"/>
          <w:sz w:val="24"/>
          <w:szCs w:val="24"/>
          <w:lang w:eastAsia="en-IN"/>
        </w:rPr>
        <w:t xml:space="preserve">, Teacher name, </w:t>
      </w:r>
      <w:proofErr w:type="spellStart"/>
      <w:r w:rsidR="00561D40">
        <w:rPr>
          <w:rFonts w:ascii="Segoe UI" w:eastAsia="Times New Roman" w:hAnsi="Segoe UI" w:cs="Segoe UI"/>
          <w:color w:val="0D0D0D"/>
          <w:sz w:val="24"/>
          <w:szCs w:val="24"/>
          <w:lang w:eastAsia="en-IN"/>
        </w:rPr>
        <w:t>gst</w:t>
      </w:r>
      <w:proofErr w:type="spellEnd"/>
      <w:r w:rsidR="00561D40">
        <w:rPr>
          <w:rFonts w:ascii="Segoe UI" w:eastAsia="Times New Roman" w:hAnsi="Segoe UI" w:cs="Segoe UI"/>
          <w:color w:val="0D0D0D"/>
          <w:sz w:val="24"/>
          <w:szCs w:val="24"/>
          <w:lang w:eastAsia="en-IN"/>
        </w:rPr>
        <w:t xml:space="preserve"> type, payment method </w:t>
      </w:r>
      <w:proofErr w:type="gramStart"/>
      <w:r w:rsidR="00561D40">
        <w:rPr>
          <w:rFonts w:ascii="Segoe UI" w:eastAsia="Times New Roman" w:hAnsi="Segoe UI" w:cs="Segoe UI"/>
          <w:color w:val="0D0D0D"/>
          <w:sz w:val="24"/>
          <w:szCs w:val="24"/>
          <w:lang w:eastAsia="en-IN"/>
        </w:rPr>
        <w:t>etc</w:t>
      </w:r>
      <w:proofErr w:type="gramEnd"/>
    </w:p>
    <w:p w14:paraId="45EE5B79" w14:textId="5C7B44E0" w:rsid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 xml:space="preserve">Provide filtering options for </w:t>
      </w:r>
      <w:r w:rsidR="00561D40">
        <w:rPr>
          <w:rFonts w:ascii="Segoe UI" w:eastAsia="Times New Roman" w:hAnsi="Segoe UI" w:cs="Segoe UI"/>
          <w:color w:val="0D0D0D"/>
          <w:sz w:val="24"/>
          <w:szCs w:val="24"/>
          <w:lang w:eastAsia="en-IN"/>
        </w:rPr>
        <w:t xml:space="preserve">all </w:t>
      </w:r>
      <w:proofErr w:type="spellStart"/>
      <w:r w:rsidR="00561D40">
        <w:rPr>
          <w:rFonts w:ascii="Segoe UI" w:eastAsia="Times New Roman" w:hAnsi="Segoe UI" w:cs="Segoe UI"/>
          <w:color w:val="0D0D0D"/>
          <w:sz w:val="24"/>
          <w:szCs w:val="24"/>
          <w:lang w:eastAsia="en-IN"/>
        </w:rPr>
        <w:t>coloums</w:t>
      </w:r>
      <w:proofErr w:type="spellEnd"/>
      <w:r w:rsidR="00561D40">
        <w:rPr>
          <w:rFonts w:ascii="Segoe UI" w:eastAsia="Times New Roman" w:hAnsi="Segoe UI" w:cs="Segoe UI"/>
          <w:color w:val="0D0D0D"/>
          <w:sz w:val="24"/>
          <w:szCs w:val="24"/>
          <w:lang w:eastAsia="en-IN"/>
        </w:rPr>
        <w:t xml:space="preserve"> like </w:t>
      </w:r>
      <w:r w:rsidR="00561D40" w:rsidRPr="00DA033C">
        <w:rPr>
          <w:rFonts w:ascii="Segoe UI" w:eastAsia="Times New Roman" w:hAnsi="Segoe UI" w:cs="Segoe UI"/>
          <w:color w:val="0D0D0D"/>
          <w:sz w:val="24"/>
          <w:szCs w:val="24"/>
          <w:lang w:eastAsia="en-IN"/>
        </w:rPr>
        <w:t>parent name, student name, phone number, and email ID</w:t>
      </w:r>
      <w:r w:rsidR="00561D40">
        <w:rPr>
          <w:rFonts w:ascii="Segoe UI" w:eastAsia="Times New Roman" w:hAnsi="Segoe UI" w:cs="Segoe UI"/>
          <w:color w:val="0D0D0D"/>
          <w:sz w:val="24"/>
          <w:szCs w:val="24"/>
          <w:lang w:eastAsia="en-IN"/>
        </w:rPr>
        <w:t xml:space="preserve">, </w:t>
      </w:r>
      <w:proofErr w:type="spellStart"/>
      <w:r w:rsidR="00561D40">
        <w:rPr>
          <w:rFonts w:ascii="Segoe UI" w:eastAsia="Times New Roman" w:hAnsi="Segoe UI" w:cs="Segoe UI"/>
          <w:color w:val="0D0D0D"/>
          <w:sz w:val="24"/>
          <w:szCs w:val="24"/>
          <w:lang w:eastAsia="en-IN"/>
        </w:rPr>
        <w:t>subjectwise</w:t>
      </w:r>
      <w:proofErr w:type="spellEnd"/>
      <w:r w:rsidR="00561D40">
        <w:rPr>
          <w:rFonts w:ascii="Segoe UI" w:eastAsia="Times New Roman" w:hAnsi="Segoe UI" w:cs="Segoe UI"/>
          <w:color w:val="0D0D0D"/>
          <w:sz w:val="24"/>
          <w:szCs w:val="24"/>
          <w:lang w:eastAsia="en-IN"/>
        </w:rPr>
        <w:t xml:space="preserve">, Teacher name, </w:t>
      </w:r>
      <w:proofErr w:type="spellStart"/>
      <w:r w:rsidR="00561D40">
        <w:rPr>
          <w:rFonts w:ascii="Segoe UI" w:eastAsia="Times New Roman" w:hAnsi="Segoe UI" w:cs="Segoe UI"/>
          <w:color w:val="0D0D0D"/>
          <w:sz w:val="24"/>
          <w:szCs w:val="24"/>
          <w:lang w:eastAsia="en-IN"/>
        </w:rPr>
        <w:t>gst</w:t>
      </w:r>
      <w:proofErr w:type="spellEnd"/>
      <w:r w:rsidR="00561D40">
        <w:rPr>
          <w:rFonts w:ascii="Segoe UI" w:eastAsia="Times New Roman" w:hAnsi="Segoe UI" w:cs="Segoe UI"/>
          <w:color w:val="0D0D0D"/>
          <w:sz w:val="24"/>
          <w:szCs w:val="24"/>
          <w:lang w:eastAsia="en-IN"/>
        </w:rPr>
        <w:t xml:space="preserve"> type, payment method</w:t>
      </w:r>
      <w:r w:rsidR="00561D40" w:rsidRPr="00DA033C">
        <w:rPr>
          <w:rFonts w:ascii="Segoe UI" w:eastAsia="Times New Roman" w:hAnsi="Segoe UI" w:cs="Segoe UI"/>
          <w:color w:val="0D0D0D"/>
          <w:sz w:val="24"/>
          <w:szCs w:val="24"/>
          <w:lang w:eastAsia="en-IN"/>
        </w:rPr>
        <w:t xml:space="preserve"> </w:t>
      </w:r>
      <w:r w:rsidRPr="00DA033C">
        <w:rPr>
          <w:rFonts w:ascii="Segoe UI" w:eastAsia="Times New Roman" w:hAnsi="Segoe UI" w:cs="Segoe UI"/>
          <w:color w:val="0D0D0D"/>
          <w:sz w:val="24"/>
          <w:szCs w:val="24"/>
          <w:lang w:eastAsia="en-IN"/>
        </w:rPr>
        <w:t>invoice status, payment status, etc.</w:t>
      </w:r>
    </w:p>
    <w:p w14:paraId="1A93201B" w14:textId="647DAA32" w:rsidR="00561D40" w:rsidRPr="00DA033C" w:rsidRDefault="00561D40" w:rsidP="00561D4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 xml:space="preserve">Enable </w:t>
      </w:r>
      <w:r>
        <w:rPr>
          <w:rFonts w:ascii="Segoe UI" w:eastAsia="Times New Roman" w:hAnsi="Segoe UI" w:cs="Segoe UI"/>
          <w:color w:val="0D0D0D"/>
          <w:sz w:val="24"/>
          <w:szCs w:val="24"/>
          <w:lang w:eastAsia="en-IN"/>
        </w:rPr>
        <w:t>sorting</w:t>
      </w:r>
      <w:r w:rsidRPr="00DA033C">
        <w:rPr>
          <w:rFonts w:ascii="Segoe UI" w:eastAsia="Times New Roman" w:hAnsi="Segoe UI" w:cs="Segoe UI"/>
          <w:color w:val="0D0D0D"/>
          <w:sz w:val="24"/>
          <w:szCs w:val="24"/>
          <w:lang w:eastAsia="en-IN"/>
        </w:rPr>
        <w:t xml:space="preserve"> based on</w:t>
      </w:r>
      <w:r>
        <w:rPr>
          <w:rFonts w:ascii="Segoe UI" w:eastAsia="Times New Roman" w:hAnsi="Segoe UI" w:cs="Segoe UI"/>
          <w:color w:val="0D0D0D"/>
          <w:sz w:val="24"/>
          <w:szCs w:val="24"/>
          <w:lang w:eastAsia="en-IN"/>
        </w:rPr>
        <w:t xml:space="preserve"> all </w:t>
      </w:r>
      <w:proofErr w:type="spellStart"/>
      <w:r>
        <w:rPr>
          <w:rFonts w:ascii="Segoe UI" w:eastAsia="Times New Roman" w:hAnsi="Segoe UI" w:cs="Segoe UI"/>
          <w:color w:val="0D0D0D"/>
          <w:sz w:val="24"/>
          <w:szCs w:val="24"/>
          <w:lang w:eastAsia="en-IN"/>
        </w:rPr>
        <w:t>coloums</w:t>
      </w:r>
      <w:proofErr w:type="spellEnd"/>
      <w:r>
        <w:rPr>
          <w:rFonts w:ascii="Segoe UI" w:eastAsia="Times New Roman" w:hAnsi="Segoe UI" w:cs="Segoe UI"/>
          <w:color w:val="0D0D0D"/>
          <w:sz w:val="24"/>
          <w:szCs w:val="24"/>
          <w:lang w:eastAsia="en-IN"/>
        </w:rPr>
        <w:t xml:space="preserve"> like</w:t>
      </w:r>
      <w:r w:rsidRPr="00DA033C">
        <w:rPr>
          <w:rFonts w:ascii="Segoe UI" w:eastAsia="Times New Roman" w:hAnsi="Segoe UI" w:cs="Segoe UI"/>
          <w:color w:val="0D0D0D"/>
          <w:sz w:val="24"/>
          <w:szCs w:val="24"/>
          <w:lang w:eastAsia="en-IN"/>
        </w:rPr>
        <w:t xml:space="preserve"> parent name, student name, phone number, and email ID</w:t>
      </w:r>
      <w:r>
        <w:rPr>
          <w:rFonts w:ascii="Segoe UI" w:eastAsia="Times New Roman" w:hAnsi="Segoe UI" w:cs="Segoe UI"/>
          <w:color w:val="0D0D0D"/>
          <w:sz w:val="24"/>
          <w:szCs w:val="24"/>
          <w:lang w:eastAsia="en-IN"/>
        </w:rPr>
        <w:t xml:space="preserve">, </w:t>
      </w:r>
      <w:proofErr w:type="spellStart"/>
      <w:r>
        <w:rPr>
          <w:rFonts w:ascii="Segoe UI" w:eastAsia="Times New Roman" w:hAnsi="Segoe UI" w:cs="Segoe UI"/>
          <w:color w:val="0D0D0D"/>
          <w:sz w:val="24"/>
          <w:szCs w:val="24"/>
          <w:lang w:eastAsia="en-IN"/>
        </w:rPr>
        <w:t>subjectwise</w:t>
      </w:r>
      <w:proofErr w:type="spellEnd"/>
      <w:r>
        <w:rPr>
          <w:rFonts w:ascii="Segoe UI" w:eastAsia="Times New Roman" w:hAnsi="Segoe UI" w:cs="Segoe UI"/>
          <w:color w:val="0D0D0D"/>
          <w:sz w:val="24"/>
          <w:szCs w:val="24"/>
          <w:lang w:eastAsia="en-IN"/>
        </w:rPr>
        <w:t xml:space="preserve">, Teacher name, </w:t>
      </w:r>
      <w:proofErr w:type="spellStart"/>
      <w:r>
        <w:rPr>
          <w:rFonts w:ascii="Segoe UI" w:eastAsia="Times New Roman" w:hAnsi="Segoe UI" w:cs="Segoe UI"/>
          <w:color w:val="0D0D0D"/>
          <w:sz w:val="24"/>
          <w:szCs w:val="24"/>
          <w:lang w:eastAsia="en-IN"/>
        </w:rPr>
        <w:t>gst</w:t>
      </w:r>
      <w:proofErr w:type="spellEnd"/>
      <w:r>
        <w:rPr>
          <w:rFonts w:ascii="Segoe UI" w:eastAsia="Times New Roman" w:hAnsi="Segoe UI" w:cs="Segoe UI"/>
          <w:color w:val="0D0D0D"/>
          <w:sz w:val="24"/>
          <w:szCs w:val="24"/>
          <w:lang w:eastAsia="en-IN"/>
        </w:rPr>
        <w:t xml:space="preserve"> type, payment method </w:t>
      </w:r>
      <w:proofErr w:type="gramStart"/>
      <w:r>
        <w:rPr>
          <w:rFonts w:ascii="Segoe UI" w:eastAsia="Times New Roman" w:hAnsi="Segoe UI" w:cs="Segoe UI"/>
          <w:color w:val="0D0D0D"/>
          <w:sz w:val="24"/>
          <w:szCs w:val="24"/>
          <w:lang w:eastAsia="en-IN"/>
        </w:rPr>
        <w:t>etc</w:t>
      </w:r>
      <w:proofErr w:type="gramEnd"/>
    </w:p>
    <w:p w14:paraId="0225D17E" w14:textId="2A91FACB" w:rsidR="00561D40" w:rsidRDefault="00561D40"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61D40">
        <w:rPr>
          <w:rFonts w:ascii="Segoe UI" w:eastAsia="Times New Roman" w:hAnsi="Segoe UI" w:cs="Segoe UI"/>
          <w:color w:val="0D0D0D"/>
          <w:sz w:val="24"/>
          <w:szCs w:val="24"/>
          <w:lang w:eastAsia="en-IN"/>
        </w:rPr>
        <w:lastRenderedPageBreak/>
        <w:t xml:space="preserve">Should have the option of pulling data and looking at the invoicing and payment of particular parent over 3-4 </w:t>
      </w:r>
      <w:proofErr w:type="spellStart"/>
      <w:r w:rsidRPr="00561D40">
        <w:rPr>
          <w:rFonts w:ascii="Segoe UI" w:eastAsia="Times New Roman" w:hAnsi="Segoe UI" w:cs="Segoe UI"/>
          <w:color w:val="0D0D0D"/>
          <w:sz w:val="24"/>
          <w:szCs w:val="24"/>
          <w:lang w:eastAsia="en-IN"/>
        </w:rPr>
        <w:t>years time</w:t>
      </w:r>
      <w:proofErr w:type="spellEnd"/>
      <w:r w:rsidRPr="00561D40">
        <w:rPr>
          <w:rFonts w:ascii="Segoe UI" w:eastAsia="Times New Roman" w:hAnsi="Segoe UI" w:cs="Segoe UI"/>
          <w:color w:val="0D0D0D"/>
          <w:sz w:val="24"/>
          <w:szCs w:val="24"/>
          <w:lang w:eastAsia="en-IN"/>
        </w:rPr>
        <w:t xml:space="preserve"> </w:t>
      </w:r>
      <w:proofErr w:type="gramStart"/>
      <w:r w:rsidRPr="00561D40">
        <w:rPr>
          <w:rFonts w:ascii="Segoe UI" w:eastAsia="Times New Roman" w:hAnsi="Segoe UI" w:cs="Segoe UI"/>
          <w:color w:val="0D0D0D"/>
          <w:sz w:val="24"/>
          <w:szCs w:val="24"/>
          <w:lang w:eastAsia="en-IN"/>
        </w:rPr>
        <w:t>period</w:t>
      </w:r>
      <w:proofErr w:type="gramEnd"/>
    </w:p>
    <w:p w14:paraId="15CE946D" w14:textId="18BE161D" w:rsidR="00561D40" w:rsidRPr="00DA033C" w:rsidRDefault="00561D40"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61D40">
        <w:rPr>
          <w:rFonts w:ascii="Segoe UI" w:eastAsia="Times New Roman" w:hAnsi="Segoe UI" w:cs="Segoe UI"/>
          <w:color w:val="0D0D0D"/>
          <w:sz w:val="24"/>
          <w:szCs w:val="24"/>
          <w:lang w:eastAsia="en-IN"/>
        </w:rPr>
        <w:t xml:space="preserve">Should have the option of pulling data and looking at the invoicing and payment of particular teacher/subject/time zone and analysing </w:t>
      </w:r>
      <w:proofErr w:type="spellStart"/>
      <w:r w:rsidRPr="00561D40">
        <w:rPr>
          <w:rFonts w:ascii="Segoe UI" w:eastAsia="Times New Roman" w:hAnsi="Segoe UI" w:cs="Segoe UI"/>
          <w:color w:val="0D0D0D"/>
          <w:sz w:val="24"/>
          <w:szCs w:val="24"/>
          <w:lang w:eastAsia="en-IN"/>
        </w:rPr>
        <w:t>monthwise</w:t>
      </w:r>
      <w:proofErr w:type="spellEnd"/>
      <w:r w:rsidRPr="00561D40">
        <w:rPr>
          <w:rFonts w:ascii="Segoe UI" w:eastAsia="Times New Roman" w:hAnsi="Segoe UI" w:cs="Segoe UI"/>
          <w:color w:val="0D0D0D"/>
          <w:sz w:val="24"/>
          <w:szCs w:val="24"/>
          <w:lang w:eastAsia="en-IN"/>
        </w:rPr>
        <w:t xml:space="preserve"> for 3-4 </w:t>
      </w:r>
      <w:proofErr w:type="spellStart"/>
      <w:r w:rsidRPr="00561D40">
        <w:rPr>
          <w:rFonts w:ascii="Segoe UI" w:eastAsia="Times New Roman" w:hAnsi="Segoe UI" w:cs="Segoe UI"/>
          <w:color w:val="0D0D0D"/>
          <w:sz w:val="24"/>
          <w:szCs w:val="24"/>
          <w:lang w:eastAsia="en-IN"/>
        </w:rPr>
        <w:t>years time</w:t>
      </w:r>
      <w:proofErr w:type="spellEnd"/>
      <w:r w:rsidRPr="00561D40">
        <w:rPr>
          <w:rFonts w:ascii="Segoe UI" w:eastAsia="Times New Roman" w:hAnsi="Segoe UI" w:cs="Segoe UI"/>
          <w:color w:val="0D0D0D"/>
          <w:sz w:val="24"/>
          <w:szCs w:val="24"/>
          <w:lang w:eastAsia="en-IN"/>
        </w:rPr>
        <w:t xml:space="preserve"> </w:t>
      </w:r>
      <w:proofErr w:type="gramStart"/>
      <w:r w:rsidRPr="00561D40">
        <w:rPr>
          <w:rFonts w:ascii="Segoe UI" w:eastAsia="Times New Roman" w:hAnsi="Segoe UI" w:cs="Segoe UI"/>
          <w:color w:val="0D0D0D"/>
          <w:sz w:val="24"/>
          <w:szCs w:val="24"/>
          <w:lang w:eastAsia="en-IN"/>
        </w:rPr>
        <w:t>period</w:t>
      </w:r>
      <w:proofErr w:type="gramEnd"/>
    </w:p>
    <w:p w14:paraId="643816C8" w14:textId="77777777" w:rsidR="00DA033C" w:rsidRPr="00DA033C" w:rsidRDefault="00DA033C" w:rsidP="00DA03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Security and Authorization</w:t>
      </w:r>
      <w:r w:rsidRPr="00DA033C">
        <w:rPr>
          <w:rFonts w:ascii="Segoe UI" w:eastAsia="Times New Roman" w:hAnsi="Segoe UI" w:cs="Segoe UI"/>
          <w:color w:val="0D0D0D"/>
          <w:sz w:val="24"/>
          <w:szCs w:val="24"/>
          <w:lang w:eastAsia="en-IN"/>
        </w:rPr>
        <w:t>:</w:t>
      </w:r>
    </w:p>
    <w:p w14:paraId="56CEF117" w14:textId="77777777" w:rsidR="00DA033C" w:rsidRP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Implement authorization levels for viewing and editing invoices.</w:t>
      </w:r>
    </w:p>
    <w:p w14:paraId="5C03D18D" w14:textId="77777777" w:rsidR="00DA033C" w:rsidRPr="00DA033C" w:rsidRDefault="00DA033C" w:rsidP="00DA03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Ensure sensitive data such as phone numbers, email addresses, and addresses are hidden.</w:t>
      </w:r>
    </w:p>
    <w:p w14:paraId="198AF208" w14:textId="77777777" w:rsidR="00DA033C" w:rsidRDefault="00DA033C"/>
    <w:p w14:paraId="0273CE4A" w14:textId="77777777" w:rsidR="00DA033C" w:rsidRDefault="00DA033C"/>
    <w:p w14:paraId="2FBD94E5" w14:textId="77777777" w:rsidR="00DA033C" w:rsidRPr="00DA033C" w:rsidRDefault="00DA033C" w:rsidP="00DA03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DA033C">
        <w:rPr>
          <w:rFonts w:ascii="Segoe UI" w:eastAsia="Times New Roman" w:hAnsi="Segoe UI" w:cs="Segoe UI"/>
          <w:b/>
          <w:bCs/>
          <w:color w:val="0D0D0D"/>
          <w:sz w:val="36"/>
          <w:szCs w:val="36"/>
          <w:lang w:eastAsia="en-IN"/>
        </w:rPr>
        <w:t>Technologies Used</w:t>
      </w:r>
    </w:p>
    <w:p w14:paraId="1705EEE3" w14:textId="77777777" w:rsidR="00DA033C" w:rsidRPr="00DA033C" w:rsidRDefault="00DA033C" w:rsidP="00DA03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DA033C">
        <w:rPr>
          <w:rFonts w:ascii="Segoe UI" w:eastAsia="Times New Roman" w:hAnsi="Segoe UI" w:cs="Segoe UI"/>
          <w:color w:val="0D0D0D"/>
          <w:sz w:val="24"/>
          <w:szCs w:val="24"/>
          <w:lang w:eastAsia="en-IN"/>
        </w:rPr>
        <w:t>The Student Invoice project utilizes the following technologies:</w:t>
      </w:r>
    </w:p>
    <w:p w14:paraId="59AA2ED7" w14:textId="77777777" w:rsidR="00DA033C" w:rsidRPr="00DA033C" w:rsidRDefault="00DA033C" w:rsidP="00DA03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Programming Languages</w:t>
      </w:r>
      <w:r w:rsidRPr="00DA033C">
        <w:rPr>
          <w:rFonts w:ascii="Segoe UI" w:eastAsia="Times New Roman" w:hAnsi="Segoe UI" w:cs="Segoe UI"/>
          <w:color w:val="0D0D0D"/>
          <w:sz w:val="24"/>
          <w:szCs w:val="24"/>
          <w:lang w:eastAsia="en-IN"/>
        </w:rPr>
        <w:t>: PHP, JavaScript</w:t>
      </w:r>
      <w:r>
        <w:rPr>
          <w:rFonts w:ascii="Segoe UI" w:eastAsia="Times New Roman" w:hAnsi="Segoe UI" w:cs="Segoe UI"/>
          <w:color w:val="0D0D0D"/>
          <w:sz w:val="24"/>
          <w:szCs w:val="24"/>
          <w:lang w:eastAsia="en-IN"/>
        </w:rPr>
        <w:t xml:space="preserve">, Laravel </w:t>
      </w:r>
      <w:proofErr w:type="gramStart"/>
      <w:r>
        <w:rPr>
          <w:rFonts w:ascii="Segoe UI" w:eastAsia="Times New Roman" w:hAnsi="Segoe UI" w:cs="Segoe UI"/>
          <w:color w:val="0D0D0D"/>
          <w:sz w:val="24"/>
          <w:szCs w:val="24"/>
          <w:lang w:eastAsia="en-IN"/>
        </w:rPr>
        <w:t>10 ,</w:t>
      </w:r>
      <w:proofErr w:type="spellStart"/>
      <w:r>
        <w:rPr>
          <w:rFonts w:ascii="Segoe UI" w:eastAsia="Times New Roman" w:hAnsi="Segoe UI" w:cs="Segoe UI"/>
          <w:color w:val="0D0D0D"/>
          <w:sz w:val="24"/>
          <w:szCs w:val="24"/>
          <w:lang w:eastAsia="en-IN"/>
        </w:rPr>
        <w:t>JQuery</w:t>
      </w:r>
      <w:proofErr w:type="spellEnd"/>
      <w:proofErr w:type="gramEnd"/>
    </w:p>
    <w:p w14:paraId="70D3C6AB" w14:textId="77777777" w:rsidR="00DA033C" w:rsidRPr="00DA033C" w:rsidRDefault="00DA033C" w:rsidP="00DA03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Database Management System</w:t>
      </w:r>
      <w:r w:rsidRPr="00DA033C">
        <w:rPr>
          <w:rFonts w:ascii="Segoe UI" w:eastAsia="Times New Roman" w:hAnsi="Segoe UI" w:cs="Segoe UI"/>
          <w:color w:val="0D0D0D"/>
          <w:sz w:val="24"/>
          <w:szCs w:val="24"/>
          <w:lang w:eastAsia="en-IN"/>
        </w:rPr>
        <w:t>: MySQL</w:t>
      </w:r>
      <w:r>
        <w:rPr>
          <w:rFonts w:ascii="Segoe UI" w:eastAsia="Times New Roman" w:hAnsi="Segoe UI" w:cs="Segoe UI"/>
          <w:color w:val="0D0D0D"/>
          <w:sz w:val="24"/>
          <w:szCs w:val="24"/>
          <w:lang w:eastAsia="en-IN"/>
        </w:rPr>
        <w:t>, PSQL</w:t>
      </w:r>
    </w:p>
    <w:p w14:paraId="077982CA" w14:textId="77777777" w:rsidR="00DA033C" w:rsidRPr="00DA033C" w:rsidRDefault="00DA033C" w:rsidP="00DA03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Web Development</w:t>
      </w:r>
      <w:r w:rsidRPr="00DA033C">
        <w:rPr>
          <w:rFonts w:ascii="Segoe UI" w:eastAsia="Times New Roman" w:hAnsi="Segoe UI" w:cs="Segoe UI"/>
          <w:color w:val="0D0D0D"/>
          <w:sz w:val="24"/>
          <w:szCs w:val="24"/>
          <w:lang w:eastAsia="en-IN"/>
        </w:rPr>
        <w:t>: HTML, CSS, Bootstrap</w:t>
      </w:r>
    </w:p>
    <w:p w14:paraId="5B9B2BD0" w14:textId="77777777" w:rsidR="00DA033C" w:rsidRPr="00DA033C" w:rsidRDefault="00DA033C" w:rsidP="00DA03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Excel Processing</w:t>
      </w:r>
      <w:r w:rsidRPr="00DA033C">
        <w:rPr>
          <w:rFonts w:ascii="Segoe UI" w:eastAsia="Times New Roman" w:hAnsi="Segoe UI" w:cs="Segoe UI"/>
          <w:color w:val="0D0D0D"/>
          <w:sz w:val="24"/>
          <w:szCs w:val="24"/>
          <w:lang w:eastAsia="en-IN"/>
        </w:rPr>
        <w:t xml:space="preserve">: </w:t>
      </w:r>
      <w:proofErr w:type="spellStart"/>
      <w:r w:rsidRPr="00DA033C">
        <w:rPr>
          <w:rFonts w:ascii="Segoe UI" w:eastAsia="Times New Roman" w:hAnsi="Segoe UI" w:cs="Segoe UI"/>
          <w:color w:val="0D0D0D"/>
          <w:sz w:val="24"/>
          <w:szCs w:val="24"/>
          <w:lang w:eastAsia="en-IN"/>
        </w:rPr>
        <w:t>PHPExcel</w:t>
      </w:r>
      <w:proofErr w:type="spellEnd"/>
      <w:r w:rsidRPr="00DA033C">
        <w:rPr>
          <w:rFonts w:ascii="Segoe UI" w:eastAsia="Times New Roman" w:hAnsi="Segoe UI" w:cs="Segoe UI"/>
          <w:color w:val="0D0D0D"/>
          <w:sz w:val="24"/>
          <w:szCs w:val="24"/>
          <w:lang w:eastAsia="en-IN"/>
        </w:rPr>
        <w:t xml:space="preserve"> Library (for processing Excel files)</w:t>
      </w:r>
    </w:p>
    <w:p w14:paraId="6AECBFC0" w14:textId="77777777" w:rsidR="00DA033C" w:rsidRPr="00DA033C" w:rsidRDefault="00DA033C" w:rsidP="00DA03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PDF Generation</w:t>
      </w:r>
      <w:r w:rsidRPr="00DA033C">
        <w:rPr>
          <w:rFonts w:ascii="Segoe UI" w:eastAsia="Times New Roman" w:hAnsi="Segoe UI" w:cs="Segoe UI"/>
          <w:color w:val="0D0D0D"/>
          <w:sz w:val="24"/>
          <w:szCs w:val="24"/>
          <w:lang w:eastAsia="en-IN"/>
        </w:rPr>
        <w:t>: TCPDF Library (for generating PDF invoices)</w:t>
      </w:r>
    </w:p>
    <w:p w14:paraId="178505E3" w14:textId="77777777" w:rsidR="00DA033C" w:rsidRPr="00DA033C" w:rsidRDefault="00DA033C" w:rsidP="00DA03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Word Document Generation</w:t>
      </w:r>
      <w:r w:rsidRPr="00DA033C">
        <w:rPr>
          <w:rFonts w:ascii="Segoe UI" w:eastAsia="Times New Roman" w:hAnsi="Segoe UI" w:cs="Segoe UI"/>
          <w:color w:val="0D0D0D"/>
          <w:sz w:val="24"/>
          <w:szCs w:val="24"/>
          <w:lang w:eastAsia="en-IN"/>
        </w:rPr>
        <w:t xml:space="preserve">: </w:t>
      </w:r>
      <w:proofErr w:type="spellStart"/>
      <w:r w:rsidRPr="00DA033C">
        <w:rPr>
          <w:rFonts w:ascii="Segoe UI" w:eastAsia="Times New Roman" w:hAnsi="Segoe UI" w:cs="Segoe UI"/>
          <w:color w:val="0D0D0D"/>
          <w:sz w:val="24"/>
          <w:szCs w:val="24"/>
          <w:lang w:eastAsia="en-IN"/>
        </w:rPr>
        <w:t>PHPWord</w:t>
      </w:r>
      <w:proofErr w:type="spellEnd"/>
      <w:r w:rsidRPr="00DA033C">
        <w:rPr>
          <w:rFonts w:ascii="Segoe UI" w:eastAsia="Times New Roman" w:hAnsi="Segoe UI" w:cs="Segoe UI"/>
          <w:color w:val="0D0D0D"/>
          <w:sz w:val="24"/>
          <w:szCs w:val="24"/>
          <w:lang w:eastAsia="en-IN"/>
        </w:rPr>
        <w:t xml:space="preserve"> Library (for generating Word invoices)</w:t>
      </w:r>
    </w:p>
    <w:p w14:paraId="653FA6E9" w14:textId="77777777" w:rsidR="00DA033C" w:rsidRPr="00DA033C" w:rsidRDefault="00DA033C" w:rsidP="00DA03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Email Handling</w:t>
      </w:r>
      <w:r w:rsidRPr="00DA033C">
        <w:rPr>
          <w:rFonts w:ascii="Segoe UI" w:eastAsia="Times New Roman" w:hAnsi="Segoe UI" w:cs="Segoe UI"/>
          <w:color w:val="0D0D0D"/>
          <w:sz w:val="24"/>
          <w:szCs w:val="24"/>
          <w:lang w:eastAsia="en-IN"/>
        </w:rPr>
        <w:t xml:space="preserve">: </w:t>
      </w:r>
      <w:proofErr w:type="spellStart"/>
      <w:r w:rsidRPr="00DA033C">
        <w:rPr>
          <w:rFonts w:ascii="Segoe UI" w:eastAsia="Times New Roman" w:hAnsi="Segoe UI" w:cs="Segoe UI"/>
          <w:color w:val="0D0D0D"/>
          <w:sz w:val="24"/>
          <w:szCs w:val="24"/>
          <w:lang w:eastAsia="en-IN"/>
        </w:rPr>
        <w:t>PHPMailer</w:t>
      </w:r>
      <w:proofErr w:type="spellEnd"/>
      <w:r w:rsidRPr="00DA033C">
        <w:rPr>
          <w:rFonts w:ascii="Segoe UI" w:eastAsia="Times New Roman" w:hAnsi="Segoe UI" w:cs="Segoe UI"/>
          <w:color w:val="0D0D0D"/>
          <w:sz w:val="24"/>
          <w:szCs w:val="24"/>
          <w:lang w:eastAsia="en-IN"/>
        </w:rPr>
        <w:t xml:space="preserve"> Library (for sending emails)</w:t>
      </w:r>
    </w:p>
    <w:p w14:paraId="55F3237E" w14:textId="2A6DC051" w:rsidR="00DA033C" w:rsidRDefault="00DA033C" w:rsidP="00DA03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13" w:author="Dinesh Jhunjhunwala" w:date="2024-04-08T15:44:00Z" w16du:dateUtc="2024-04-08T10:14:00Z"/>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Payment Integration</w:t>
      </w:r>
      <w:r w:rsidRPr="00DA033C">
        <w:rPr>
          <w:rFonts w:ascii="Segoe UI" w:eastAsia="Times New Roman" w:hAnsi="Segoe UI" w:cs="Segoe UI"/>
          <w:color w:val="0D0D0D"/>
          <w:sz w:val="24"/>
          <w:szCs w:val="24"/>
          <w:lang w:eastAsia="en-IN"/>
        </w:rPr>
        <w:t>: Integration with variou</w:t>
      </w:r>
      <w:r>
        <w:rPr>
          <w:rFonts w:ascii="Segoe UI" w:eastAsia="Times New Roman" w:hAnsi="Segoe UI" w:cs="Segoe UI"/>
          <w:color w:val="0D0D0D"/>
          <w:sz w:val="24"/>
          <w:szCs w:val="24"/>
          <w:lang w:eastAsia="en-IN"/>
        </w:rPr>
        <w:t xml:space="preserve">s payment gateways (e.g., </w:t>
      </w:r>
      <w:proofErr w:type="spellStart"/>
      <w:r>
        <w:rPr>
          <w:rFonts w:ascii="Segoe UI" w:eastAsia="Times New Roman" w:hAnsi="Segoe UI" w:cs="Segoe UI"/>
          <w:color w:val="0D0D0D"/>
          <w:sz w:val="24"/>
          <w:szCs w:val="24"/>
          <w:lang w:eastAsia="en-IN"/>
        </w:rPr>
        <w:t>Phonepay</w:t>
      </w:r>
      <w:proofErr w:type="spellEnd"/>
      <w:r w:rsidRPr="00DA033C">
        <w:rPr>
          <w:rFonts w:ascii="Segoe UI" w:eastAsia="Times New Roman" w:hAnsi="Segoe UI" w:cs="Segoe UI"/>
          <w:color w:val="0D0D0D"/>
          <w:sz w:val="24"/>
          <w:szCs w:val="24"/>
          <w:lang w:eastAsia="en-IN"/>
        </w:rPr>
        <w:t>, Stripe)</w:t>
      </w:r>
      <w:r w:rsidR="000F25AC">
        <w:rPr>
          <w:rFonts w:ascii="Segoe UI" w:eastAsia="Times New Roman" w:hAnsi="Segoe UI" w:cs="Segoe UI"/>
          <w:color w:val="0D0D0D"/>
          <w:sz w:val="24"/>
          <w:szCs w:val="24"/>
          <w:lang w:eastAsia="en-IN"/>
        </w:rPr>
        <w:t xml:space="preserve"> – mostly we will do Stripe and CC Avenue</w:t>
      </w:r>
    </w:p>
    <w:p w14:paraId="0B7A38B4" w14:textId="561C18FA" w:rsidR="00FE5E99" w:rsidRPr="00DA033C" w:rsidRDefault="00FE5E99" w:rsidP="00DA03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ins w:id="14" w:author="Dinesh Jhunjhunwala" w:date="2024-04-08T15:44:00Z" w16du:dateUtc="2024-04-08T10:14:00Z">
        <w:r>
          <w:rPr>
            <w:rFonts w:ascii="Segoe UI" w:eastAsia="Times New Roman" w:hAnsi="Segoe UI" w:cs="Segoe UI"/>
            <w:b/>
            <w:bCs/>
            <w:color w:val="0D0D0D"/>
            <w:sz w:val="24"/>
            <w:szCs w:val="24"/>
            <w:bdr w:val="single" w:sz="2" w:space="0" w:color="E3E3E3" w:frame="1"/>
            <w:lang w:eastAsia="en-IN"/>
          </w:rPr>
          <w:t>Document storage system</w:t>
        </w:r>
        <w:r w:rsidRPr="00FE5E99">
          <w:rPr>
            <w:rFonts w:ascii="Segoe UI" w:eastAsia="Times New Roman" w:hAnsi="Segoe UI" w:cs="Segoe UI"/>
            <w:b/>
            <w:bCs/>
            <w:color w:val="0D0D0D"/>
            <w:sz w:val="24"/>
            <w:szCs w:val="24"/>
            <w:lang w:eastAsia="en-IN"/>
            <w:rPrChange w:id="15" w:author="Dinesh Jhunjhunwala" w:date="2024-04-08T15:44:00Z" w16du:dateUtc="2024-04-08T10:14:00Z">
              <w:rPr>
                <w:rFonts w:ascii="Segoe UI" w:eastAsia="Times New Roman" w:hAnsi="Segoe UI" w:cs="Segoe UI"/>
                <w:b/>
                <w:bCs/>
                <w:color w:val="0D0D0D"/>
                <w:sz w:val="24"/>
                <w:szCs w:val="24"/>
                <w:bdr w:val="single" w:sz="2" w:space="0" w:color="E3E3E3" w:frame="1"/>
                <w:lang w:eastAsia="en-IN"/>
              </w:rPr>
            </w:rPrChange>
          </w:rPr>
          <w:t>?</w:t>
        </w:r>
        <w:r w:rsidRPr="00FE5E99">
          <w:rPr>
            <w:rFonts w:ascii="Segoe UI" w:eastAsia="Times New Roman" w:hAnsi="Segoe UI" w:cs="Segoe UI"/>
            <w:b/>
            <w:bCs/>
            <w:color w:val="0D0D0D"/>
            <w:sz w:val="24"/>
            <w:szCs w:val="24"/>
            <w:lang w:eastAsia="en-IN"/>
            <w:rPrChange w:id="16" w:author="Dinesh Jhunjhunwala" w:date="2024-04-08T15:44:00Z" w16du:dateUtc="2024-04-08T10:14:00Z">
              <w:rPr>
                <w:rFonts w:ascii="Segoe UI" w:eastAsia="Times New Roman" w:hAnsi="Segoe UI" w:cs="Segoe UI"/>
                <w:color w:val="0D0D0D"/>
                <w:sz w:val="24"/>
                <w:szCs w:val="24"/>
                <w:lang w:eastAsia="en-IN"/>
              </w:rPr>
            </w:rPrChange>
          </w:rPr>
          <w:t xml:space="preserve"> Where it will be deployed?</w:t>
        </w:r>
      </w:ins>
    </w:p>
    <w:p w14:paraId="6BA5735C" w14:textId="77777777" w:rsidR="00DA033C" w:rsidRDefault="00DA033C"/>
    <w:p w14:paraId="4547816A" w14:textId="77777777" w:rsidR="00DA033C" w:rsidRDefault="00DA033C"/>
    <w:p w14:paraId="633C960C" w14:textId="77777777" w:rsidR="00DA033C" w:rsidRPr="00DA033C" w:rsidRDefault="00DA033C" w:rsidP="00DA03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DA033C">
        <w:rPr>
          <w:rFonts w:ascii="Segoe UI" w:eastAsia="Times New Roman" w:hAnsi="Segoe UI" w:cs="Segoe UI"/>
          <w:b/>
          <w:bCs/>
          <w:color w:val="0D0D0D"/>
          <w:sz w:val="36"/>
          <w:szCs w:val="36"/>
          <w:lang w:eastAsia="en-IN"/>
        </w:rPr>
        <w:t>Project Workflow</w:t>
      </w:r>
    </w:p>
    <w:p w14:paraId="265542B2" w14:textId="77777777" w:rsidR="00DA033C" w:rsidRPr="00DA033C" w:rsidRDefault="00DA033C" w:rsidP="00DA033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Excel Sheet Upload</w:t>
      </w:r>
      <w:r w:rsidRPr="00DA033C">
        <w:rPr>
          <w:rFonts w:ascii="Segoe UI" w:eastAsia="Times New Roman" w:hAnsi="Segoe UI" w:cs="Segoe UI"/>
          <w:color w:val="0D0D0D"/>
          <w:sz w:val="24"/>
          <w:szCs w:val="24"/>
          <w:lang w:eastAsia="en-IN"/>
        </w:rPr>
        <w:t>: Users upload Excel sheets containing invoice details.</w:t>
      </w:r>
    </w:p>
    <w:p w14:paraId="2FEC7591" w14:textId="77777777" w:rsidR="00DA033C" w:rsidRPr="00DA033C" w:rsidRDefault="00DA033C" w:rsidP="00DA033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Invoice Generation</w:t>
      </w:r>
      <w:r w:rsidRPr="00DA033C">
        <w:rPr>
          <w:rFonts w:ascii="Segoe UI" w:eastAsia="Times New Roman" w:hAnsi="Segoe UI" w:cs="Segoe UI"/>
          <w:color w:val="0D0D0D"/>
          <w:sz w:val="24"/>
          <w:szCs w:val="24"/>
          <w:lang w:eastAsia="en-IN"/>
        </w:rPr>
        <w:t>: The system processes uploaded Excel sheets to generate invoices.</w:t>
      </w:r>
    </w:p>
    <w:p w14:paraId="1D66F96B" w14:textId="4A28948C" w:rsidR="00DA033C" w:rsidRPr="00DA033C" w:rsidRDefault="00DA033C" w:rsidP="00DA033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Email Notifications</w:t>
      </w:r>
      <w:r w:rsidRPr="00DA033C">
        <w:rPr>
          <w:rFonts w:ascii="Segoe UI" w:eastAsia="Times New Roman" w:hAnsi="Segoe UI" w:cs="Segoe UI"/>
          <w:color w:val="0D0D0D"/>
          <w:sz w:val="24"/>
          <w:szCs w:val="24"/>
          <w:lang w:eastAsia="en-IN"/>
        </w:rPr>
        <w:t xml:space="preserve">: Invoices are emailed to respective </w:t>
      </w:r>
      <w:del w:id="17" w:author="Dinesh Jhunjhunwala" w:date="2024-04-04T12:24:00Z" w16du:dateUtc="2024-04-04T06:54:00Z">
        <w:r w:rsidRPr="00DA033C" w:rsidDel="00431496">
          <w:rPr>
            <w:rFonts w:ascii="Segoe UI" w:eastAsia="Times New Roman" w:hAnsi="Segoe UI" w:cs="Segoe UI"/>
            <w:color w:val="0D0D0D"/>
            <w:sz w:val="24"/>
            <w:szCs w:val="24"/>
            <w:lang w:eastAsia="en-IN"/>
          </w:rPr>
          <w:delText>parents</w:delText>
        </w:r>
      </w:del>
      <w:ins w:id="18" w:author="Dinesh Jhunjhunwala" w:date="2024-04-04T12:24:00Z" w16du:dateUtc="2024-04-04T06:54:00Z">
        <w:r w:rsidR="00431496">
          <w:rPr>
            <w:rFonts w:ascii="Segoe UI" w:eastAsia="Times New Roman" w:hAnsi="Segoe UI" w:cs="Segoe UI"/>
            <w:color w:val="0D0D0D"/>
            <w:sz w:val="24"/>
            <w:szCs w:val="24"/>
            <w:lang w:eastAsia="en-IN"/>
          </w:rPr>
          <w:t>teachers</w:t>
        </w:r>
      </w:ins>
      <w:r w:rsidRPr="00DA033C">
        <w:rPr>
          <w:rFonts w:ascii="Segoe UI" w:eastAsia="Times New Roman" w:hAnsi="Segoe UI" w:cs="Segoe UI"/>
          <w:color w:val="0D0D0D"/>
          <w:sz w:val="24"/>
          <w:szCs w:val="24"/>
          <w:lang w:eastAsia="en-IN"/>
        </w:rPr>
        <w:t>.</w:t>
      </w:r>
    </w:p>
    <w:p w14:paraId="127B4B20" w14:textId="77777777" w:rsidR="00DA033C" w:rsidRPr="00DA033C" w:rsidRDefault="00DA033C" w:rsidP="00DA033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Invoice Management</w:t>
      </w:r>
      <w:r w:rsidRPr="00DA033C">
        <w:rPr>
          <w:rFonts w:ascii="Segoe UI" w:eastAsia="Times New Roman" w:hAnsi="Segoe UI" w:cs="Segoe UI"/>
          <w:color w:val="0D0D0D"/>
          <w:sz w:val="24"/>
          <w:szCs w:val="24"/>
          <w:lang w:eastAsia="en-IN"/>
        </w:rPr>
        <w:t>: Invoices are stored, managed, and made available for download.</w:t>
      </w:r>
    </w:p>
    <w:p w14:paraId="1EFDC885" w14:textId="11D78F69" w:rsidR="00DA033C" w:rsidRPr="00DA033C" w:rsidRDefault="00DA033C" w:rsidP="00DA033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Payment Integration</w:t>
      </w:r>
      <w:r w:rsidRPr="00DA033C">
        <w:rPr>
          <w:rFonts w:ascii="Segoe UI" w:eastAsia="Times New Roman" w:hAnsi="Segoe UI" w:cs="Segoe UI"/>
          <w:color w:val="0D0D0D"/>
          <w:sz w:val="24"/>
          <w:szCs w:val="24"/>
          <w:lang w:eastAsia="en-IN"/>
        </w:rPr>
        <w:t xml:space="preserve">: </w:t>
      </w:r>
      <w:del w:id="19" w:author="Dinesh Jhunjhunwala" w:date="2024-04-04T12:24:00Z" w16du:dateUtc="2024-04-04T06:54:00Z">
        <w:r w:rsidRPr="00DA033C" w:rsidDel="00431496">
          <w:rPr>
            <w:rFonts w:ascii="Segoe UI" w:eastAsia="Times New Roman" w:hAnsi="Segoe UI" w:cs="Segoe UI"/>
            <w:color w:val="0D0D0D"/>
            <w:sz w:val="24"/>
            <w:szCs w:val="24"/>
            <w:lang w:eastAsia="en-IN"/>
          </w:rPr>
          <w:delText>Parents</w:delText>
        </w:r>
      </w:del>
      <w:ins w:id="20" w:author="Dinesh Jhunjhunwala" w:date="2024-04-04T12:24:00Z" w16du:dateUtc="2024-04-04T06:54:00Z">
        <w:r w:rsidR="00431496">
          <w:rPr>
            <w:rFonts w:ascii="Segoe UI" w:eastAsia="Times New Roman" w:hAnsi="Segoe UI" w:cs="Segoe UI"/>
            <w:color w:val="0D0D0D"/>
            <w:sz w:val="24"/>
            <w:szCs w:val="24"/>
            <w:lang w:eastAsia="en-IN"/>
          </w:rPr>
          <w:t>Teachers</w:t>
        </w:r>
      </w:ins>
      <w:r w:rsidRPr="00DA033C">
        <w:rPr>
          <w:rFonts w:ascii="Segoe UI" w:eastAsia="Times New Roman" w:hAnsi="Segoe UI" w:cs="Segoe UI"/>
          <w:color w:val="0D0D0D"/>
          <w:sz w:val="24"/>
          <w:szCs w:val="24"/>
          <w:lang w:eastAsia="en-IN"/>
        </w:rPr>
        <w:t xml:space="preserve"> make payments against invoices using integrated payment methods.</w:t>
      </w:r>
    </w:p>
    <w:p w14:paraId="09024B25" w14:textId="77777777" w:rsidR="00DA033C" w:rsidRPr="00DA033C" w:rsidRDefault="00DA033C" w:rsidP="00DA033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Reminder Notifications</w:t>
      </w:r>
      <w:r w:rsidRPr="00DA033C">
        <w:rPr>
          <w:rFonts w:ascii="Segoe UI" w:eastAsia="Times New Roman" w:hAnsi="Segoe UI" w:cs="Segoe UI"/>
          <w:color w:val="0D0D0D"/>
          <w:sz w:val="24"/>
          <w:szCs w:val="24"/>
          <w:lang w:eastAsia="en-IN"/>
        </w:rPr>
        <w:t>: Automatic reminders are sent for pending invoices.</w:t>
      </w:r>
    </w:p>
    <w:p w14:paraId="38098017" w14:textId="77777777" w:rsidR="00DA033C" w:rsidRPr="00DA033C" w:rsidRDefault="00DA033C" w:rsidP="00DA033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lastRenderedPageBreak/>
        <w:t>Authorization and Security</w:t>
      </w:r>
      <w:r w:rsidRPr="00DA033C">
        <w:rPr>
          <w:rFonts w:ascii="Segoe UI" w:eastAsia="Times New Roman" w:hAnsi="Segoe UI" w:cs="Segoe UI"/>
          <w:color w:val="0D0D0D"/>
          <w:sz w:val="24"/>
          <w:szCs w:val="24"/>
          <w:lang w:eastAsia="en-IN"/>
        </w:rPr>
        <w:t>: Access to sensitive data and functionalities is controlled based on user roles.</w:t>
      </w:r>
    </w:p>
    <w:p w14:paraId="5F83CE4A" w14:textId="77777777" w:rsidR="00DA033C" w:rsidRDefault="00DA033C"/>
    <w:p w14:paraId="5E8DE837" w14:textId="77777777" w:rsidR="00DA033C" w:rsidRDefault="00DA033C"/>
    <w:p w14:paraId="05125F13" w14:textId="77777777" w:rsidR="00DA033C" w:rsidRDefault="00DA033C" w:rsidP="00DA033C">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Conclusion</w:t>
      </w:r>
    </w:p>
    <w:p w14:paraId="2CD60E41" w14:textId="15A56CBD" w:rsidR="00DA033C" w:rsidRDefault="00DA033C" w:rsidP="00DA033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The Student Invoice project streamlines the invoicing process for educational institutions, providing automation, convenience, and security in managing student invoices. By integrating with various tools and technologies, it offers a comprehensive solution for invoicing, payment processing, and communication with </w:t>
      </w:r>
      <w:del w:id="21" w:author="Dinesh Jhunjhunwala" w:date="2024-04-04T12:24:00Z" w16du:dateUtc="2024-04-04T06:54:00Z">
        <w:r w:rsidDel="00431496">
          <w:rPr>
            <w:rFonts w:ascii="Segoe UI" w:hAnsi="Segoe UI" w:cs="Segoe UI"/>
            <w:color w:val="0D0D0D"/>
          </w:rPr>
          <w:delText>parents</w:delText>
        </w:r>
      </w:del>
      <w:ins w:id="22" w:author="Dinesh Jhunjhunwala" w:date="2024-04-04T12:24:00Z" w16du:dateUtc="2024-04-04T06:54:00Z">
        <w:r w:rsidR="00431496">
          <w:rPr>
            <w:rFonts w:ascii="Segoe UI" w:hAnsi="Segoe UI" w:cs="Segoe UI"/>
            <w:color w:val="0D0D0D"/>
          </w:rPr>
          <w:t>teachers</w:t>
        </w:r>
      </w:ins>
      <w:r>
        <w:rPr>
          <w:rFonts w:ascii="Segoe UI" w:hAnsi="Segoe UI" w:cs="Segoe UI"/>
          <w:color w:val="0D0D0D"/>
        </w:rPr>
        <w:t>.</w:t>
      </w:r>
    </w:p>
    <w:p w14:paraId="2AEDAFDA" w14:textId="2150646E" w:rsidR="00DA033C" w:rsidRDefault="00431496">
      <w:r>
        <w:br/>
      </w:r>
    </w:p>
    <w:p w14:paraId="2089C3E7" w14:textId="77777777" w:rsidR="00431496" w:rsidRDefault="00431496"/>
    <w:p w14:paraId="671C38A6" w14:textId="77777777" w:rsidR="00431496" w:rsidRDefault="00431496"/>
    <w:p w14:paraId="12924D3E" w14:textId="77777777" w:rsidR="00431496" w:rsidRDefault="00431496"/>
    <w:p w14:paraId="6E5EEB40" w14:textId="77777777" w:rsidR="00431496" w:rsidRDefault="00431496"/>
    <w:p w14:paraId="1F944B29" w14:textId="77777777" w:rsidR="00431496" w:rsidRDefault="00431496"/>
    <w:p w14:paraId="42F67F23" w14:textId="77777777" w:rsidR="00431496" w:rsidRDefault="00431496"/>
    <w:p w14:paraId="75FACFC7" w14:textId="77777777" w:rsidR="00431496" w:rsidRDefault="00431496"/>
    <w:p w14:paraId="183FD85F" w14:textId="77777777" w:rsidR="00431496" w:rsidRDefault="00431496"/>
    <w:p w14:paraId="64005CF2" w14:textId="77777777" w:rsidR="00431496" w:rsidRDefault="00431496"/>
    <w:p w14:paraId="541463C6" w14:textId="77777777" w:rsidR="00431496" w:rsidRDefault="00431496"/>
    <w:p w14:paraId="77F7AD32" w14:textId="77777777" w:rsidR="00431496" w:rsidRDefault="00431496"/>
    <w:p w14:paraId="1F5C211F" w14:textId="77777777" w:rsidR="00431496" w:rsidRDefault="00431496"/>
    <w:p w14:paraId="553DEB69" w14:textId="77777777" w:rsidR="00431496" w:rsidRDefault="00431496"/>
    <w:p w14:paraId="5AEF9915" w14:textId="77777777" w:rsidR="00431496" w:rsidRDefault="00431496"/>
    <w:p w14:paraId="43C9D47F" w14:textId="77777777" w:rsidR="00431496" w:rsidRDefault="00431496"/>
    <w:p w14:paraId="491429A9" w14:textId="77777777" w:rsidR="00431496" w:rsidRDefault="00431496"/>
    <w:p w14:paraId="2C4B0210" w14:textId="77777777" w:rsidR="00431496" w:rsidRDefault="00431496"/>
    <w:p w14:paraId="609C065B" w14:textId="77777777" w:rsidR="00431496" w:rsidRDefault="00431496"/>
    <w:p w14:paraId="4721DA61" w14:textId="77777777" w:rsidR="00431496" w:rsidRDefault="00431496"/>
    <w:p w14:paraId="1A53E0C2" w14:textId="77777777" w:rsidR="00431496" w:rsidRDefault="00431496"/>
    <w:p w14:paraId="32F4C5EF" w14:textId="77777777" w:rsidR="00431496" w:rsidRDefault="00431496"/>
    <w:p w14:paraId="06261CAF" w14:textId="77777777" w:rsidR="00431496" w:rsidRDefault="00431496"/>
    <w:p w14:paraId="61E95E44" w14:textId="77777777" w:rsidR="00431496" w:rsidRDefault="00431496"/>
    <w:p w14:paraId="128A43B4" w14:textId="77777777" w:rsidR="00431496" w:rsidRDefault="00431496"/>
    <w:p w14:paraId="4996A0C7" w14:textId="5CEE87D7" w:rsidR="00431496" w:rsidRPr="00DA033C"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DA033C">
        <w:rPr>
          <w:rFonts w:ascii="Segoe UI" w:eastAsia="Times New Roman" w:hAnsi="Segoe UI" w:cs="Segoe UI"/>
          <w:b/>
          <w:bCs/>
          <w:color w:val="0D0D0D"/>
          <w:sz w:val="36"/>
          <w:szCs w:val="36"/>
          <w:lang w:eastAsia="en-IN"/>
        </w:rPr>
        <w:t>Project Scope</w:t>
      </w:r>
      <w:r>
        <w:rPr>
          <w:rFonts w:ascii="Segoe UI" w:eastAsia="Times New Roman" w:hAnsi="Segoe UI" w:cs="Segoe UI"/>
          <w:b/>
          <w:bCs/>
          <w:color w:val="0D0D0D"/>
          <w:sz w:val="36"/>
          <w:szCs w:val="36"/>
          <w:lang w:eastAsia="en-IN"/>
        </w:rPr>
        <w:t xml:space="preserve"> – </w:t>
      </w:r>
      <w:del w:id="23" w:author="Dinesh Jhunjhunwala" w:date="2024-04-04T12:20:00Z" w16du:dateUtc="2024-04-04T06:50:00Z">
        <w:r w:rsidDel="00431496">
          <w:rPr>
            <w:rFonts w:ascii="Segoe UI" w:eastAsia="Times New Roman" w:hAnsi="Segoe UI" w:cs="Segoe UI"/>
            <w:b/>
            <w:bCs/>
            <w:color w:val="0D0D0D"/>
            <w:sz w:val="36"/>
            <w:szCs w:val="36"/>
            <w:lang w:eastAsia="en-IN"/>
          </w:rPr>
          <w:delText xml:space="preserve">Student </w:delText>
        </w:r>
      </w:del>
      <w:ins w:id="24" w:author="Dinesh Jhunjhunwala" w:date="2024-04-04T12:20:00Z" w16du:dateUtc="2024-04-04T06:50:00Z">
        <w:r>
          <w:rPr>
            <w:rFonts w:ascii="Segoe UI" w:eastAsia="Times New Roman" w:hAnsi="Segoe UI" w:cs="Segoe UI"/>
            <w:b/>
            <w:bCs/>
            <w:color w:val="0D0D0D"/>
            <w:sz w:val="36"/>
            <w:szCs w:val="36"/>
            <w:lang w:eastAsia="en-IN"/>
          </w:rPr>
          <w:t xml:space="preserve">Teacher </w:t>
        </w:r>
      </w:ins>
      <w:r>
        <w:rPr>
          <w:rFonts w:ascii="Segoe UI" w:eastAsia="Times New Roman" w:hAnsi="Segoe UI" w:cs="Segoe UI"/>
          <w:b/>
          <w:bCs/>
          <w:color w:val="0D0D0D"/>
          <w:sz w:val="36"/>
          <w:szCs w:val="36"/>
          <w:lang w:eastAsia="en-IN"/>
        </w:rPr>
        <w:t>Part</w:t>
      </w:r>
      <w:ins w:id="25" w:author="Dinesh Jhunjhunwala" w:date="2024-04-04T13:52:00Z" w16du:dateUtc="2024-04-04T08:22:00Z">
        <w:r w:rsidR="0075461E">
          <w:rPr>
            <w:rFonts w:ascii="Segoe UI" w:eastAsia="Times New Roman" w:hAnsi="Segoe UI" w:cs="Segoe UI"/>
            <w:b/>
            <w:bCs/>
            <w:color w:val="0D0D0D"/>
            <w:sz w:val="36"/>
            <w:szCs w:val="36"/>
            <w:lang w:eastAsia="en-IN"/>
          </w:rPr>
          <w:t xml:space="preserve"> – Fortnight payment </w:t>
        </w:r>
      </w:ins>
    </w:p>
    <w:p w14:paraId="32A2C863" w14:textId="77777777" w:rsidR="00431496" w:rsidRDefault="00431496" w:rsidP="00431496">
      <w:pPr>
        <w:rPr>
          <w:rFonts w:ascii="Segoe UI" w:hAnsi="Segoe UI" w:cs="Segoe UI"/>
          <w:color w:val="0D0D0D"/>
          <w:shd w:val="clear" w:color="auto" w:fill="FFFFFF"/>
        </w:rPr>
      </w:pPr>
    </w:p>
    <w:p w14:paraId="29EE4C7E" w14:textId="77777777" w:rsidR="00431496" w:rsidRDefault="00431496" w:rsidP="00431496">
      <w:pPr>
        <w:rPr>
          <w:rFonts w:ascii="Segoe UI" w:hAnsi="Segoe UI" w:cs="Segoe UI"/>
          <w:color w:val="0D0D0D"/>
          <w:shd w:val="clear" w:color="auto" w:fill="FFFFFF"/>
        </w:rPr>
      </w:pPr>
      <w:r>
        <w:rPr>
          <w:rFonts w:ascii="Segoe UI" w:hAnsi="Segoe UI" w:cs="Segoe UI"/>
          <w:color w:val="0D0D0D"/>
          <w:shd w:val="clear" w:color="auto" w:fill="FFFFFF"/>
        </w:rPr>
        <w:t>The project encompasses the following key features and functionalities:</w:t>
      </w:r>
    </w:p>
    <w:p w14:paraId="35F93F09" w14:textId="77777777" w:rsidR="00431496" w:rsidRDefault="00431496" w:rsidP="00431496">
      <w:pPr>
        <w:rPr>
          <w:rFonts w:ascii="Segoe UI" w:hAnsi="Segoe UI" w:cs="Segoe UI"/>
          <w:color w:val="0D0D0D"/>
          <w:shd w:val="clear" w:color="auto" w:fill="FFFFFF"/>
        </w:rPr>
      </w:pPr>
    </w:p>
    <w:p w14:paraId="35F41E20" w14:textId="055A2FC4" w:rsidR="00431496" w:rsidRDefault="00431496" w:rsidP="00843AE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ins w:id="26" w:author="Dinesh Jhunjhunwala" w:date="2024-04-04T13:29:00Z" w16du:dateUtc="2024-04-04T07:59:00Z"/>
          <w:rFonts w:ascii="Segoe UI" w:eastAsia="Times New Roman" w:hAnsi="Segoe UI" w:cs="Segoe UI"/>
          <w:color w:val="0D0D0D"/>
          <w:sz w:val="24"/>
          <w:szCs w:val="24"/>
          <w:lang w:eastAsia="en-IN"/>
        </w:rPr>
      </w:pPr>
      <w:del w:id="27" w:author="Dinesh Jhunjhunwala" w:date="2024-04-04T12:22:00Z" w16du:dateUtc="2024-04-04T06:52:00Z">
        <w:r w:rsidRPr="00DA033C" w:rsidDel="00431496">
          <w:rPr>
            <w:rFonts w:ascii="Segoe UI" w:eastAsia="Times New Roman" w:hAnsi="Segoe UI" w:cs="Segoe UI"/>
            <w:b/>
            <w:bCs/>
            <w:color w:val="0D0D0D"/>
            <w:sz w:val="24"/>
            <w:szCs w:val="24"/>
            <w:bdr w:val="single" w:sz="2" w:space="0" w:color="E3E3E3" w:frame="1"/>
            <w:lang w:eastAsia="en-IN"/>
          </w:rPr>
          <w:delText xml:space="preserve">Invoice </w:delText>
        </w:r>
      </w:del>
      <w:ins w:id="28" w:author="Dinesh Jhunjhunwala" w:date="2024-04-04T12:22:00Z" w16du:dateUtc="2024-04-04T06:52:00Z">
        <w:r>
          <w:rPr>
            <w:rFonts w:ascii="Segoe UI" w:eastAsia="Times New Roman" w:hAnsi="Segoe UI" w:cs="Segoe UI"/>
            <w:b/>
            <w:bCs/>
            <w:color w:val="0D0D0D"/>
            <w:sz w:val="24"/>
            <w:szCs w:val="24"/>
            <w:bdr w:val="single" w:sz="2" w:space="0" w:color="E3E3E3" w:frame="1"/>
            <w:lang w:eastAsia="en-IN"/>
          </w:rPr>
          <w:t>Receipt</w:t>
        </w:r>
        <w:r w:rsidRPr="00DA033C">
          <w:rPr>
            <w:rFonts w:ascii="Segoe UI" w:eastAsia="Times New Roman" w:hAnsi="Segoe UI" w:cs="Segoe UI"/>
            <w:b/>
            <w:bCs/>
            <w:color w:val="0D0D0D"/>
            <w:sz w:val="24"/>
            <w:szCs w:val="24"/>
            <w:bdr w:val="single" w:sz="2" w:space="0" w:color="E3E3E3" w:frame="1"/>
            <w:lang w:eastAsia="en-IN"/>
          </w:rPr>
          <w:t xml:space="preserve"> </w:t>
        </w:r>
      </w:ins>
      <w:r w:rsidRPr="00DA033C">
        <w:rPr>
          <w:rFonts w:ascii="Segoe UI" w:eastAsia="Times New Roman" w:hAnsi="Segoe UI" w:cs="Segoe UI"/>
          <w:b/>
          <w:bCs/>
          <w:color w:val="0D0D0D"/>
          <w:sz w:val="24"/>
          <w:szCs w:val="24"/>
          <w:bdr w:val="single" w:sz="2" w:space="0" w:color="E3E3E3" w:frame="1"/>
          <w:lang w:eastAsia="en-IN"/>
        </w:rPr>
        <w:t>Generation from Excel</w:t>
      </w:r>
      <w:r w:rsidRPr="00DA033C">
        <w:rPr>
          <w:rFonts w:ascii="Segoe UI" w:eastAsia="Times New Roman" w:hAnsi="Segoe UI" w:cs="Segoe UI"/>
          <w:color w:val="0D0D0D"/>
          <w:sz w:val="24"/>
          <w:szCs w:val="24"/>
          <w:lang w:eastAsia="en-IN"/>
        </w:rPr>
        <w:t xml:space="preserve">: Extract </w:t>
      </w:r>
      <w:del w:id="29" w:author="Dinesh Jhunjhunwala" w:date="2024-04-04T12:22:00Z" w16du:dateUtc="2024-04-04T06:52:00Z">
        <w:r w:rsidRPr="00DA033C" w:rsidDel="00431496">
          <w:rPr>
            <w:rFonts w:ascii="Segoe UI" w:eastAsia="Times New Roman" w:hAnsi="Segoe UI" w:cs="Segoe UI"/>
            <w:color w:val="0D0D0D"/>
            <w:sz w:val="24"/>
            <w:szCs w:val="24"/>
            <w:lang w:eastAsia="en-IN"/>
          </w:rPr>
          <w:delText xml:space="preserve">invoice </w:delText>
        </w:r>
      </w:del>
      <w:ins w:id="30" w:author="Dinesh Jhunjhunwala" w:date="2024-04-04T12:22:00Z" w16du:dateUtc="2024-04-04T06:52:00Z">
        <w:r>
          <w:rPr>
            <w:rFonts w:ascii="Segoe UI" w:eastAsia="Times New Roman" w:hAnsi="Segoe UI" w:cs="Segoe UI"/>
            <w:color w:val="0D0D0D"/>
            <w:sz w:val="24"/>
            <w:szCs w:val="24"/>
            <w:lang w:eastAsia="en-IN"/>
          </w:rPr>
          <w:t>payment</w:t>
        </w:r>
        <w:r w:rsidRPr="00DA033C">
          <w:rPr>
            <w:rFonts w:ascii="Segoe UI" w:eastAsia="Times New Roman" w:hAnsi="Segoe UI" w:cs="Segoe UI"/>
            <w:color w:val="0D0D0D"/>
            <w:sz w:val="24"/>
            <w:szCs w:val="24"/>
            <w:lang w:eastAsia="en-IN"/>
          </w:rPr>
          <w:t xml:space="preserve"> </w:t>
        </w:r>
      </w:ins>
      <w:r w:rsidRPr="00DA033C">
        <w:rPr>
          <w:rFonts w:ascii="Segoe UI" w:eastAsia="Times New Roman" w:hAnsi="Segoe UI" w:cs="Segoe UI"/>
          <w:color w:val="0D0D0D"/>
          <w:sz w:val="24"/>
          <w:szCs w:val="24"/>
          <w:lang w:eastAsia="en-IN"/>
        </w:rPr>
        <w:t xml:space="preserve">details from Excel sheets provided, generate </w:t>
      </w:r>
      <w:del w:id="31" w:author="Dinesh Jhunjhunwala" w:date="2024-04-04T12:23:00Z" w16du:dateUtc="2024-04-04T06:53:00Z">
        <w:r w:rsidRPr="00DA033C" w:rsidDel="00431496">
          <w:rPr>
            <w:rFonts w:ascii="Segoe UI" w:eastAsia="Times New Roman" w:hAnsi="Segoe UI" w:cs="Segoe UI"/>
            <w:color w:val="0D0D0D"/>
            <w:sz w:val="24"/>
            <w:szCs w:val="24"/>
            <w:lang w:eastAsia="en-IN"/>
          </w:rPr>
          <w:delText>invoices</w:delText>
        </w:r>
      </w:del>
      <w:ins w:id="32" w:author="Dinesh Jhunjhunwala" w:date="2024-04-04T12:23:00Z" w16du:dateUtc="2024-04-04T06:53:00Z">
        <w:r>
          <w:rPr>
            <w:rFonts w:ascii="Segoe UI" w:eastAsia="Times New Roman" w:hAnsi="Segoe UI" w:cs="Segoe UI"/>
            <w:color w:val="0D0D0D"/>
            <w:sz w:val="24"/>
            <w:szCs w:val="24"/>
            <w:lang w:eastAsia="en-IN"/>
          </w:rPr>
          <w:t>Receipts</w:t>
        </w:r>
      </w:ins>
      <w:r w:rsidRPr="00DA033C">
        <w:rPr>
          <w:rFonts w:ascii="Segoe UI" w:eastAsia="Times New Roman" w:hAnsi="Segoe UI" w:cs="Segoe UI"/>
          <w:color w:val="0D0D0D"/>
          <w:sz w:val="24"/>
          <w:szCs w:val="24"/>
          <w:lang w:eastAsia="en-IN"/>
        </w:rPr>
        <w:t xml:space="preserve"> in PDF and Word formats automatically.</w:t>
      </w:r>
      <w:r>
        <w:rPr>
          <w:rFonts w:ascii="Segoe UI" w:eastAsia="Times New Roman" w:hAnsi="Segoe UI" w:cs="Segoe UI"/>
          <w:color w:val="0D0D0D"/>
          <w:sz w:val="24"/>
          <w:szCs w:val="24"/>
          <w:lang w:eastAsia="en-IN"/>
        </w:rPr>
        <w:t xml:space="preserve"> This will be multiple times in </w:t>
      </w:r>
      <w:del w:id="33" w:author="Dinesh Jhunjhunwala" w:date="2024-04-04T13:52:00Z" w16du:dateUtc="2024-04-04T08:22:00Z">
        <w:r w:rsidDel="0075461E">
          <w:rPr>
            <w:rFonts w:ascii="Segoe UI" w:eastAsia="Times New Roman" w:hAnsi="Segoe UI" w:cs="Segoe UI"/>
            <w:color w:val="0D0D0D"/>
            <w:sz w:val="24"/>
            <w:szCs w:val="24"/>
            <w:lang w:eastAsia="en-IN"/>
          </w:rPr>
          <w:delText>a month</w:delText>
        </w:r>
      </w:del>
      <w:ins w:id="34" w:author="Dinesh Jhunjhunwala" w:date="2024-04-04T13:52:00Z" w16du:dateUtc="2024-04-04T08:22:00Z">
        <w:r w:rsidR="0075461E">
          <w:rPr>
            <w:rFonts w:ascii="Segoe UI" w:eastAsia="Times New Roman" w:hAnsi="Segoe UI" w:cs="Segoe UI"/>
            <w:color w:val="0D0D0D"/>
            <w:sz w:val="24"/>
            <w:szCs w:val="24"/>
            <w:lang w:eastAsia="en-IN"/>
          </w:rPr>
          <w:t>e</w:t>
        </w:r>
      </w:ins>
      <w:ins w:id="35" w:author="Dinesh Jhunjhunwala" w:date="2024-04-04T13:53:00Z" w16du:dateUtc="2024-04-04T08:23:00Z">
        <w:r w:rsidR="0075461E">
          <w:rPr>
            <w:rFonts w:ascii="Segoe UI" w:eastAsia="Times New Roman" w:hAnsi="Segoe UI" w:cs="Segoe UI"/>
            <w:color w:val="0D0D0D"/>
            <w:sz w:val="24"/>
            <w:szCs w:val="24"/>
            <w:lang w:eastAsia="en-IN"/>
          </w:rPr>
          <w:t>very fortnight</w:t>
        </w:r>
      </w:ins>
      <w:r>
        <w:rPr>
          <w:rFonts w:ascii="Segoe UI" w:eastAsia="Times New Roman" w:hAnsi="Segoe UI" w:cs="Segoe UI"/>
          <w:color w:val="0D0D0D"/>
          <w:sz w:val="24"/>
          <w:szCs w:val="24"/>
          <w:lang w:eastAsia="en-IN"/>
        </w:rPr>
        <w:t>. Like continuous task.</w:t>
      </w:r>
      <w:ins w:id="36" w:author="Dinesh Jhunjhunwala" w:date="2024-04-04T13:28:00Z" w16du:dateUtc="2024-04-04T07:58:00Z">
        <w:r w:rsidR="00843AE2">
          <w:rPr>
            <w:rFonts w:ascii="Segoe UI" w:eastAsia="Times New Roman" w:hAnsi="Segoe UI" w:cs="Segoe UI"/>
            <w:color w:val="0D0D0D"/>
            <w:sz w:val="24"/>
            <w:szCs w:val="24"/>
            <w:lang w:eastAsia="en-IN"/>
          </w:rPr>
          <w:t xml:space="preserve"> </w:t>
        </w:r>
        <w:r w:rsidR="00843AE2" w:rsidRPr="00843AE2">
          <w:rPr>
            <w:rFonts w:ascii="Segoe UI" w:eastAsia="Times New Roman" w:hAnsi="Segoe UI" w:cs="Segoe UI"/>
            <w:color w:val="0D0D0D"/>
            <w:sz w:val="24"/>
            <w:szCs w:val="24"/>
            <w:lang w:eastAsia="en-IN"/>
          </w:rPr>
          <w:t>TDS to be deducted @ specified rate in each receipt.</w:t>
        </w:r>
      </w:ins>
    </w:p>
    <w:p w14:paraId="567681C5" w14:textId="51313EB6" w:rsidR="00843AE2" w:rsidRPr="00DA033C" w:rsidRDefault="00843AE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Change w:id="37" w:author="Dinesh Jhunjhunwala" w:date="2024-04-04T13:29:00Z" w16du:dateUtc="2024-04-04T07:59:00Z">
          <w:pPr>
            <w:numPr>
              <w:numId w:val="1"/>
            </w:num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360"/>
          </w:pPr>
        </w:pPrChange>
      </w:pPr>
      <w:ins w:id="38" w:author="Dinesh Jhunjhunwala" w:date="2024-04-04T13:29:00Z" w16du:dateUtc="2024-04-04T07:59:00Z">
        <w:r>
          <w:rPr>
            <w:rFonts w:ascii="Segoe UI" w:eastAsia="Times New Roman" w:hAnsi="Segoe UI" w:cs="Segoe UI"/>
            <w:b/>
            <w:bCs/>
            <w:color w:val="0D0D0D"/>
            <w:sz w:val="24"/>
            <w:szCs w:val="24"/>
            <w:bdr w:val="single" w:sz="2" w:space="0" w:color="E3E3E3" w:frame="1"/>
            <w:lang w:eastAsia="en-IN"/>
          </w:rPr>
          <w:t>Summary PDF</w:t>
        </w:r>
        <w:r w:rsidRPr="00843AE2">
          <w:rPr>
            <w:rFonts w:ascii="Segoe UI" w:eastAsia="Times New Roman" w:hAnsi="Segoe UI" w:cs="Segoe UI"/>
            <w:color w:val="0D0D0D"/>
            <w:sz w:val="24"/>
            <w:szCs w:val="24"/>
            <w:lang w:eastAsia="en-IN"/>
            <w:rPrChange w:id="39" w:author="Dinesh Jhunjhunwala" w:date="2024-04-04T13:29:00Z" w16du:dateUtc="2024-04-04T07:59:00Z">
              <w:rPr>
                <w:rFonts w:ascii="Segoe UI" w:eastAsia="Times New Roman" w:hAnsi="Segoe UI" w:cs="Segoe UI"/>
                <w:b/>
                <w:bCs/>
                <w:color w:val="0D0D0D"/>
                <w:sz w:val="24"/>
                <w:szCs w:val="24"/>
                <w:bdr w:val="single" w:sz="2" w:space="0" w:color="E3E3E3" w:frame="1"/>
                <w:lang w:eastAsia="en-IN"/>
              </w:rPr>
            </w:rPrChange>
          </w:rPr>
          <w:t>:</w:t>
        </w:r>
        <w:r>
          <w:rPr>
            <w:rFonts w:ascii="Segoe UI" w:eastAsia="Times New Roman" w:hAnsi="Segoe UI" w:cs="Segoe UI"/>
            <w:color w:val="0D0D0D"/>
            <w:sz w:val="24"/>
            <w:szCs w:val="24"/>
            <w:lang w:eastAsia="en-IN"/>
          </w:rPr>
          <w:t xml:space="preserve"> </w:t>
        </w:r>
        <w:r w:rsidRPr="00843AE2">
          <w:rPr>
            <w:rFonts w:ascii="Segoe UI" w:eastAsia="Times New Roman" w:hAnsi="Segoe UI" w:cs="Segoe UI"/>
            <w:color w:val="0D0D0D"/>
            <w:sz w:val="24"/>
            <w:szCs w:val="24"/>
            <w:lang w:eastAsia="en-IN"/>
          </w:rPr>
          <w:t xml:space="preserve">All Receipts </w:t>
        </w:r>
        <w:r>
          <w:rPr>
            <w:rFonts w:ascii="Segoe UI" w:eastAsia="Times New Roman" w:hAnsi="Segoe UI" w:cs="Segoe UI"/>
            <w:color w:val="0D0D0D"/>
            <w:sz w:val="24"/>
            <w:szCs w:val="24"/>
            <w:lang w:eastAsia="en-IN"/>
          </w:rPr>
          <w:t xml:space="preserve">of a </w:t>
        </w:r>
      </w:ins>
      <w:ins w:id="40" w:author="Dinesh Jhunjhunwala" w:date="2024-04-04T13:30:00Z" w16du:dateUtc="2024-04-04T08:00:00Z">
        <w:r>
          <w:rPr>
            <w:rFonts w:ascii="Segoe UI" w:eastAsia="Times New Roman" w:hAnsi="Segoe UI" w:cs="Segoe UI"/>
            <w:color w:val="0D0D0D"/>
            <w:sz w:val="24"/>
            <w:szCs w:val="24"/>
            <w:lang w:eastAsia="en-IN"/>
          </w:rPr>
          <w:t xml:space="preserve">teacher </w:t>
        </w:r>
      </w:ins>
      <w:ins w:id="41" w:author="Dinesh Jhunjhunwala" w:date="2024-04-04T13:29:00Z" w16du:dateUtc="2024-04-04T07:59:00Z">
        <w:r w:rsidRPr="00843AE2">
          <w:rPr>
            <w:rFonts w:ascii="Segoe UI" w:eastAsia="Times New Roman" w:hAnsi="Segoe UI" w:cs="Segoe UI"/>
            <w:color w:val="0D0D0D"/>
            <w:sz w:val="24"/>
            <w:szCs w:val="24"/>
            <w:lang w:eastAsia="en-IN"/>
          </w:rPr>
          <w:t>to be clubbed and one summary PDF</w:t>
        </w:r>
      </w:ins>
      <w:ins w:id="42" w:author="Dinesh Jhunjhunwala" w:date="2024-04-04T13:30:00Z" w16du:dateUtc="2024-04-04T08:00:00Z">
        <w:r>
          <w:rPr>
            <w:rFonts w:ascii="Segoe UI" w:eastAsia="Times New Roman" w:hAnsi="Segoe UI" w:cs="Segoe UI"/>
            <w:color w:val="0D0D0D"/>
            <w:sz w:val="24"/>
            <w:szCs w:val="24"/>
            <w:lang w:eastAsia="en-IN"/>
          </w:rPr>
          <w:t xml:space="preserve"> to be </w:t>
        </w:r>
        <w:proofErr w:type="gramStart"/>
        <w:r>
          <w:rPr>
            <w:rFonts w:ascii="Segoe UI" w:eastAsia="Times New Roman" w:hAnsi="Segoe UI" w:cs="Segoe UI"/>
            <w:color w:val="0D0D0D"/>
            <w:sz w:val="24"/>
            <w:szCs w:val="24"/>
            <w:lang w:eastAsia="en-IN"/>
          </w:rPr>
          <w:t>generated(</w:t>
        </w:r>
        <w:proofErr w:type="gramEnd"/>
        <w:r>
          <w:rPr>
            <w:rFonts w:ascii="Segoe UI" w:eastAsia="Times New Roman" w:hAnsi="Segoe UI" w:cs="Segoe UI"/>
            <w:color w:val="0D0D0D"/>
            <w:sz w:val="24"/>
            <w:szCs w:val="24"/>
            <w:lang w:eastAsia="en-IN"/>
          </w:rPr>
          <w:t>as per format)</w:t>
        </w:r>
      </w:ins>
      <w:ins w:id="43" w:author="Dinesh Jhunjhunwala" w:date="2024-04-04T13:29:00Z" w16du:dateUtc="2024-04-04T07:59:00Z">
        <w:r w:rsidRPr="00843AE2">
          <w:rPr>
            <w:rFonts w:ascii="Segoe UI" w:eastAsia="Times New Roman" w:hAnsi="Segoe UI" w:cs="Segoe UI"/>
            <w:color w:val="0D0D0D"/>
            <w:sz w:val="24"/>
            <w:szCs w:val="24"/>
            <w:lang w:eastAsia="en-IN"/>
          </w:rPr>
          <w:t xml:space="preserve"> and one mail should go every fortnight.</w:t>
        </w:r>
      </w:ins>
      <w:ins w:id="44" w:author="Dinesh Jhunjhunwala" w:date="2024-04-04T13:31:00Z" w16du:dateUtc="2024-04-04T08:01:00Z">
        <w:r>
          <w:rPr>
            <w:rFonts w:ascii="Segoe UI" w:eastAsia="Times New Roman" w:hAnsi="Segoe UI" w:cs="Segoe UI"/>
            <w:color w:val="0D0D0D"/>
            <w:sz w:val="24"/>
            <w:szCs w:val="24"/>
            <w:lang w:eastAsia="en-IN"/>
          </w:rPr>
          <w:t xml:space="preserve"> Summary PDF should also be downloa</w:t>
        </w:r>
      </w:ins>
      <w:ins w:id="45" w:author="Dinesh Jhunjhunwala" w:date="2024-04-04T13:32:00Z" w16du:dateUtc="2024-04-04T08:02:00Z">
        <w:r>
          <w:rPr>
            <w:rFonts w:ascii="Segoe UI" w:eastAsia="Times New Roman" w:hAnsi="Segoe UI" w:cs="Segoe UI"/>
            <w:color w:val="0D0D0D"/>
            <w:sz w:val="24"/>
            <w:szCs w:val="24"/>
            <w:lang w:eastAsia="en-IN"/>
          </w:rPr>
          <w:t>dable in excel for working purpose.</w:t>
        </w:r>
      </w:ins>
    </w:p>
    <w:p w14:paraId="5D7D496D" w14:textId="294FD476" w:rsidR="00297641" w:rsidRPr="001B7DC0" w:rsidRDefault="0043149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ins w:id="46" w:author="Dinesh Jhunjhunwala" w:date="2024-04-04T13:45:00Z" w16du:dateUtc="2024-04-04T08:15:00Z"/>
          <w:rFonts w:ascii="Segoe UI" w:eastAsia="Times New Roman" w:hAnsi="Segoe UI" w:cs="Segoe UI"/>
          <w:color w:val="0D0D0D"/>
          <w:sz w:val="24"/>
          <w:szCs w:val="24"/>
          <w:lang w:eastAsia="en-IN"/>
        </w:rPr>
      </w:pPr>
      <w:r w:rsidRPr="00DA033C">
        <w:rPr>
          <w:rFonts w:ascii="Segoe UI" w:eastAsia="Times New Roman" w:hAnsi="Segoe UI" w:cs="Segoe UI"/>
          <w:b/>
          <w:bCs/>
          <w:color w:val="0D0D0D"/>
          <w:sz w:val="24"/>
          <w:szCs w:val="24"/>
          <w:bdr w:val="single" w:sz="2" w:space="0" w:color="E3E3E3" w:frame="1"/>
          <w:lang w:eastAsia="en-IN"/>
        </w:rPr>
        <w:t>Email Notifications</w:t>
      </w:r>
      <w:r w:rsidRPr="00DA033C">
        <w:rPr>
          <w:rFonts w:ascii="Segoe UI" w:eastAsia="Times New Roman" w:hAnsi="Segoe UI" w:cs="Segoe UI"/>
          <w:color w:val="0D0D0D"/>
          <w:sz w:val="24"/>
          <w:szCs w:val="24"/>
          <w:lang w:eastAsia="en-IN"/>
        </w:rPr>
        <w:t xml:space="preserve">: Email PDF versions of </w:t>
      </w:r>
      <w:del w:id="47" w:author="Dinesh Jhunjhunwala" w:date="2024-04-04T12:23:00Z" w16du:dateUtc="2024-04-04T06:53:00Z">
        <w:r w:rsidRPr="00DA033C" w:rsidDel="00431496">
          <w:rPr>
            <w:rFonts w:ascii="Segoe UI" w:eastAsia="Times New Roman" w:hAnsi="Segoe UI" w:cs="Segoe UI"/>
            <w:color w:val="0D0D0D"/>
            <w:sz w:val="24"/>
            <w:szCs w:val="24"/>
            <w:lang w:eastAsia="en-IN"/>
          </w:rPr>
          <w:delText>invoices</w:delText>
        </w:r>
      </w:del>
      <w:ins w:id="48" w:author="Dinesh Jhunjhunwala" w:date="2024-04-04T12:23:00Z" w16du:dateUtc="2024-04-04T06:53:00Z">
        <w:r>
          <w:rPr>
            <w:rFonts w:ascii="Segoe UI" w:eastAsia="Times New Roman" w:hAnsi="Segoe UI" w:cs="Segoe UI"/>
            <w:color w:val="0D0D0D"/>
            <w:sz w:val="24"/>
            <w:szCs w:val="24"/>
            <w:lang w:eastAsia="en-IN"/>
          </w:rPr>
          <w:t>Receipts</w:t>
        </w:r>
      </w:ins>
      <w:r w:rsidRPr="00DA033C">
        <w:rPr>
          <w:rFonts w:ascii="Segoe UI" w:eastAsia="Times New Roman" w:hAnsi="Segoe UI" w:cs="Segoe UI"/>
          <w:color w:val="0D0D0D"/>
          <w:sz w:val="24"/>
          <w:szCs w:val="24"/>
          <w:lang w:eastAsia="en-IN"/>
        </w:rPr>
        <w:t xml:space="preserve"> to respective </w:t>
      </w:r>
      <w:del w:id="49" w:author="Dinesh Jhunjhunwala" w:date="2024-04-04T12:24:00Z" w16du:dateUtc="2024-04-04T06:54:00Z">
        <w:r w:rsidRPr="00DA033C" w:rsidDel="00431496">
          <w:rPr>
            <w:rFonts w:ascii="Segoe UI" w:eastAsia="Times New Roman" w:hAnsi="Segoe UI" w:cs="Segoe UI"/>
            <w:color w:val="0D0D0D"/>
            <w:sz w:val="24"/>
            <w:szCs w:val="24"/>
            <w:lang w:eastAsia="en-IN"/>
          </w:rPr>
          <w:delText>parents</w:delText>
        </w:r>
      </w:del>
      <w:ins w:id="50" w:author="Dinesh Jhunjhunwala" w:date="2024-04-04T12:24:00Z" w16du:dateUtc="2024-04-04T06:54:00Z">
        <w:r>
          <w:rPr>
            <w:rFonts w:ascii="Segoe UI" w:eastAsia="Times New Roman" w:hAnsi="Segoe UI" w:cs="Segoe UI"/>
            <w:color w:val="0D0D0D"/>
            <w:sz w:val="24"/>
            <w:szCs w:val="24"/>
            <w:lang w:eastAsia="en-IN"/>
          </w:rPr>
          <w:t>teachers</w:t>
        </w:r>
      </w:ins>
      <w:r>
        <w:rPr>
          <w:rFonts w:ascii="Segoe UI" w:eastAsia="Times New Roman" w:hAnsi="Segoe UI" w:cs="Segoe UI"/>
          <w:color w:val="0D0D0D"/>
          <w:sz w:val="24"/>
          <w:szCs w:val="24"/>
          <w:lang w:eastAsia="en-IN"/>
        </w:rPr>
        <w:t xml:space="preserve"> </w:t>
      </w:r>
      <w:ins w:id="51" w:author="Dinesh Jhunjhunwala" w:date="2024-04-04T13:30:00Z" w16du:dateUtc="2024-04-04T08:00:00Z">
        <w:r w:rsidR="00843AE2">
          <w:rPr>
            <w:rFonts w:ascii="Segoe UI" w:eastAsia="Times New Roman" w:hAnsi="Segoe UI" w:cs="Segoe UI"/>
            <w:color w:val="0D0D0D"/>
            <w:sz w:val="24"/>
            <w:szCs w:val="24"/>
            <w:lang w:eastAsia="en-IN"/>
          </w:rPr>
          <w:t xml:space="preserve">along with summary pdf </w:t>
        </w:r>
      </w:ins>
      <w:r>
        <w:rPr>
          <w:rFonts w:ascii="Segoe UI" w:eastAsia="Times New Roman" w:hAnsi="Segoe UI" w:cs="Segoe UI"/>
          <w:color w:val="0D0D0D"/>
          <w:sz w:val="24"/>
          <w:szCs w:val="24"/>
          <w:lang w:eastAsia="en-IN"/>
        </w:rPr>
        <w:t>with a good email and pdf format</w:t>
      </w:r>
      <w:r w:rsidRPr="00DA033C">
        <w:rPr>
          <w:rFonts w:ascii="Segoe UI" w:eastAsia="Times New Roman" w:hAnsi="Segoe UI" w:cs="Segoe UI"/>
          <w:color w:val="0D0D0D"/>
          <w:sz w:val="24"/>
          <w:szCs w:val="24"/>
          <w:lang w:eastAsia="en-IN"/>
        </w:rPr>
        <w:t xml:space="preserve">. All </w:t>
      </w:r>
      <w:del w:id="52" w:author="Dinesh Jhunjhunwala" w:date="2024-04-04T12:23:00Z" w16du:dateUtc="2024-04-04T06:53:00Z">
        <w:r w:rsidRPr="00DA033C" w:rsidDel="00431496">
          <w:rPr>
            <w:rFonts w:ascii="Segoe UI" w:eastAsia="Times New Roman" w:hAnsi="Segoe UI" w:cs="Segoe UI"/>
            <w:color w:val="0D0D0D"/>
            <w:sz w:val="24"/>
            <w:szCs w:val="24"/>
            <w:lang w:eastAsia="en-IN"/>
          </w:rPr>
          <w:delText>invoices</w:delText>
        </w:r>
      </w:del>
      <w:ins w:id="53" w:author="Dinesh Jhunjhunwala" w:date="2024-04-04T12:23:00Z" w16du:dateUtc="2024-04-04T06:53:00Z">
        <w:r>
          <w:rPr>
            <w:rFonts w:ascii="Segoe UI" w:eastAsia="Times New Roman" w:hAnsi="Segoe UI" w:cs="Segoe UI"/>
            <w:color w:val="0D0D0D"/>
            <w:sz w:val="24"/>
            <w:szCs w:val="24"/>
            <w:lang w:eastAsia="en-IN"/>
          </w:rPr>
          <w:t>Receipts</w:t>
        </w:r>
      </w:ins>
      <w:r w:rsidRPr="00DA033C">
        <w:rPr>
          <w:rFonts w:ascii="Segoe UI" w:eastAsia="Times New Roman" w:hAnsi="Segoe UI" w:cs="Segoe UI"/>
          <w:color w:val="0D0D0D"/>
          <w:sz w:val="24"/>
          <w:szCs w:val="24"/>
          <w:lang w:eastAsia="en-IN"/>
        </w:rPr>
        <w:t xml:space="preserve"> for a </w:t>
      </w:r>
      <w:del w:id="54" w:author="Dinesh Jhunjhunwala" w:date="2024-04-04T13:18:00Z" w16du:dateUtc="2024-04-04T07:48:00Z">
        <w:r w:rsidRPr="00DA033C" w:rsidDel="00781587">
          <w:rPr>
            <w:rFonts w:ascii="Segoe UI" w:eastAsia="Times New Roman" w:hAnsi="Segoe UI" w:cs="Segoe UI"/>
            <w:color w:val="0D0D0D"/>
            <w:sz w:val="24"/>
            <w:szCs w:val="24"/>
            <w:lang w:eastAsia="en-IN"/>
          </w:rPr>
          <w:delText>parent's children</w:delText>
        </w:r>
      </w:del>
      <w:ins w:id="55" w:author="Dinesh Jhunjhunwala" w:date="2024-04-04T13:18:00Z" w16du:dateUtc="2024-04-04T07:48:00Z">
        <w:r w:rsidR="00781587">
          <w:rPr>
            <w:rFonts w:ascii="Segoe UI" w:eastAsia="Times New Roman" w:hAnsi="Segoe UI" w:cs="Segoe UI"/>
            <w:color w:val="0D0D0D"/>
            <w:sz w:val="24"/>
            <w:szCs w:val="24"/>
            <w:lang w:eastAsia="en-IN"/>
          </w:rPr>
          <w:t>teacher</w:t>
        </w:r>
      </w:ins>
      <w:r w:rsidRPr="00DA033C">
        <w:rPr>
          <w:rFonts w:ascii="Segoe UI" w:eastAsia="Times New Roman" w:hAnsi="Segoe UI" w:cs="Segoe UI"/>
          <w:color w:val="0D0D0D"/>
          <w:sz w:val="24"/>
          <w:szCs w:val="24"/>
          <w:lang w:eastAsia="en-IN"/>
        </w:rPr>
        <w:t xml:space="preserve"> </w:t>
      </w:r>
      <w:r>
        <w:rPr>
          <w:rFonts w:ascii="Segoe UI" w:eastAsia="Times New Roman" w:hAnsi="Segoe UI" w:cs="Segoe UI"/>
          <w:color w:val="0D0D0D"/>
          <w:sz w:val="24"/>
          <w:szCs w:val="24"/>
          <w:lang w:eastAsia="en-IN"/>
        </w:rPr>
        <w:t xml:space="preserve">and for multiple </w:t>
      </w:r>
      <w:del w:id="56" w:author="Dinesh Jhunjhunwala" w:date="2024-04-04T13:18:00Z" w16du:dateUtc="2024-04-04T07:48:00Z">
        <w:r w:rsidDel="00781587">
          <w:rPr>
            <w:rFonts w:ascii="Segoe UI" w:eastAsia="Times New Roman" w:hAnsi="Segoe UI" w:cs="Segoe UI"/>
            <w:color w:val="0D0D0D"/>
            <w:sz w:val="24"/>
            <w:szCs w:val="24"/>
            <w:lang w:eastAsia="en-IN"/>
          </w:rPr>
          <w:delText>subjects</w:delText>
        </w:r>
      </w:del>
      <w:ins w:id="57" w:author="Dinesh Jhunjhunwala" w:date="2024-04-04T13:18:00Z" w16du:dateUtc="2024-04-04T07:48:00Z">
        <w:r w:rsidR="00781587">
          <w:rPr>
            <w:rFonts w:ascii="Segoe UI" w:eastAsia="Times New Roman" w:hAnsi="Segoe UI" w:cs="Segoe UI"/>
            <w:color w:val="0D0D0D"/>
            <w:sz w:val="24"/>
            <w:szCs w:val="24"/>
            <w:lang w:eastAsia="en-IN"/>
          </w:rPr>
          <w:t>students/subjects</w:t>
        </w:r>
      </w:ins>
      <w:r>
        <w:rPr>
          <w:rFonts w:ascii="Segoe UI" w:eastAsia="Times New Roman" w:hAnsi="Segoe UI" w:cs="Segoe UI"/>
          <w:color w:val="0D0D0D"/>
          <w:sz w:val="24"/>
          <w:szCs w:val="24"/>
          <w:lang w:eastAsia="en-IN"/>
        </w:rPr>
        <w:t xml:space="preserve"> </w:t>
      </w:r>
      <w:r w:rsidRPr="00DA033C">
        <w:rPr>
          <w:rFonts w:ascii="Segoe UI" w:eastAsia="Times New Roman" w:hAnsi="Segoe UI" w:cs="Segoe UI"/>
          <w:color w:val="0D0D0D"/>
          <w:sz w:val="24"/>
          <w:szCs w:val="24"/>
          <w:lang w:eastAsia="en-IN"/>
        </w:rPr>
        <w:t>to be clubbed into a single email.</w:t>
      </w:r>
      <w:r>
        <w:rPr>
          <w:rFonts w:ascii="Segoe UI" w:eastAsia="Times New Roman" w:hAnsi="Segoe UI" w:cs="Segoe UI"/>
          <w:color w:val="0D0D0D"/>
          <w:sz w:val="24"/>
          <w:szCs w:val="24"/>
          <w:lang w:eastAsia="en-IN"/>
        </w:rPr>
        <w:t xml:space="preserve"> Email format (HTML version) should be such that it can be changed from time to time, so that </w:t>
      </w:r>
      <w:del w:id="58" w:author="Dinesh Jhunjhunwala" w:date="2024-04-04T13:19:00Z" w16du:dateUtc="2024-04-04T07:49:00Z">
        <w:r w:rsidDel="00781587">
          <w:rPr>
            <w:rFonts w:ascii="Segoe UI" w:eastAsia="Times New Roman" w:hAnsi="Segoe UI" w:cs="Segoe UI"/>
            <w:color w:val="0D0D0D"/>
            <w:sz w:val="24"/>
            <w:szCs w:val="24"/>
            <w:lang w:eastAsia="en-IN"/>
          </w:rPr>
          <w:delText xml:space="preserve">promotion </w:delText>
        </w:r>
      </w:del>
      <w:ins w:id="59" w:author="Dinesh Jhunjhunwala" w:date="2024-04-04T13:19:00Z" w16du:dateUtc="2024-04-04T07:49:00Z">
        <w:r w:rsidR="00781587">
          <w:rPr>
            <w:rFonts w:ascii="Segoe UI" w:eastAsia="Times New Roman" w:hAnsi="Segoe UI" w:cs="Segoe UI"/>
            <w:color w:val="0D0D0D"/>
            <w:sz w:val="24"/>
            <w:szCs w:val="24"/>
            <w:lang w:eastAsia="en-IN"/>
          </w:rPr>
          <w:t xml:space="preserve">various intimation </w:t>
        </w:r>
      </w:ins>
      <w:r>
        <w:rPr>
          <w:rFonts w:ascii="Segoe UI" w:eastAsia="Times New Roman" w:hAnsi="Segoe UI" w:cs="Segoe UI"/>
          <w:color w:val="0D0D0D"/>
          <w:sz w:val="24"/>
          <w:szCs w:val="24"/>
          <w:lang w:eastAsia="en-IN"/>
        </w:rPr>
        <w:t xml:space="preserve">can be done. Email should go from a particular email of winquestonline.com in </w:t>
      </w:r>
      <w:proofErr w:type="spellStart"/>
      <w:r>
        <w:rPr>
          <w:rFonts w:ascii="Segoe UI" w:eastAsia="Times New Roman" w:hAnsi="Segoe UI" w:cs="Segoe UI"/>
          <w:color w:val="0D0D0D"/>
          <w:sz w:val="24"/>
          <w:szCs w:val="24"/>
          <w:lang w:eastAsia="en-IN"/>
        </w:rPr>
        <w:t>gmail</w:t>
      </w:r>
      <w:proofErr w:type="spellEnd"/>
      <w:r>
        <w:rPr>
          <w:rFonts w:ascii="Segoe UI" w:eastAsia="Times New Roman" w:hAnsi="Segoe UI" w:cs="Segoe UI"/>
          <w:color w:val="0D0D0D"/>
          <w:sz w:val="24"/>
          <w:szCs w:val="24"/>
          <w:lang w:eastAsia="en-IN"/>
        </w:rPr>
        <w:t xml:space="preserve"> so that response can be received in same mail.</w:t>
      </w:r>
      <w:ins w:id="60" w:author="Dinesh Jhunjhunwala" w:date="2024-04-04T13:45:00Z" w16du:dateUtc="2024-04-04T08:15:00Z">
        <w:r w:rsidR="00297641">
          <w:rPr>
            <w:rFonts w:ascii="Segoe UI" w:eastAsia="Times New Roman" w:hAnsi="Segoe UI" w:cs="Segoe UI"/>
            <w:color w:val="0D0D0D"/>
            <w:sz w:val="24"/>
            <w:szCs w:val="24"/>
            <w:lang w:eastAsia="en-IN"/>
          </w:rPr>
          <w:t xml:space="preserve"> </w:t>
        </w:r>
        <w:r w:rsidR="00297641" w:rsidRPr="001B7DC0">
          <w:rPr>
            <w:rFonts w:ascii="Segoe UI" w:eastAsia="Times New Roman" w:hAnsi="Segoe UI" w:cs="Segoe UI"/>
            <w:color w:val="0D0D0D"/>
            <w:sz w:val="24"/>
            <w:szCs w:val="24"/>
            <w:lang w:eastAsia="en-IN"/>
          </w:rPr>
          <w:t>Tracking of email delivery status and handling bounced emails.</w:t>
        </w:r>
      </w:ins>
    </w:p>
    <w:p w14:paraId="71349401" w14:textId="2A76D3E8" w:rsidR="00431496" w:rsidRPr="00DA033C" w:rsidRDefault="0043149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Change w:id="61" w:author="Dinesh Jhunjhunwala" w:date="2024-04-04T13:53:00Z" w16du:dateUtc="2024-04-04T08:23:00Z">
          <w:pPr>
            <w:numPr>
              <w:numId w:val="1"/>
            </w:num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360"/>
          </w:pPr>
        </w:pPrChange>
      </w:pPr>
    </w:p>
    <w:p w14:paraId="091ED72A" w14:textId="2BE24DB0" w:rsidR="00431496" w:rsidRPr="00DA033C" w:rsidRDefault="0043149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Change w:id="62" w:author="Dinesh Jhunjhunwala" w:date="2024-04-04T13:29:00Z" w16du:dateUtc="2024-04-04T07:59:00Z">
          <w:pPr>
            <w:numPr>
              <w:numId w:val="1"/>
            </w:num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360"/>
          </w:pPr>
        </w:pPrChange>
      </w:pPr>
      <w:del w:id="63" w:author="Dinesh Jhunjhunwala" w:date="2024-04-04T13:19:00Z" w16du:dateUtc="2024-04-04T07:49:00Z">
        <w:r w:rsidRPr="00DA033C" w:rsidDel="00781587">
          <w:rPr>
            <w:rFonts w:ascii="Segoe UI" w:eastAsia="Times New Roman" w:hAnsi="Segoe UI" w:cs="Segoe UI"/>
            <w:b/>
            <w:bCs/>
            <w:color w:val="0D0D0D"/>
            <w:sz w:val="24"/>
            <w:szCs w:val="24"/>
            <w:bdr w:val="single" w:sz="2" w:space="0" w:color="E3E3E3" w:frame="1"/>
            <w:lang w:eastAsia="en-IN"/>
          </w:rPr>
          <w:delText xml:space="preserve">Invoice </w:delText>
        </w:r>
      </w:del>
      <w:ins w:id="64" w:author="Dinesh Jhunjhunwala" w:date="2024-04-04T13:19:00Z" w16du:dateUtc="2024-04-04T07:49:00Z">
        <w:r w:rsidR="00781587">
          <w:rPr>
            <w:rFonts w:ascii="Segoe UI" w:eastAsia="Times New Roman" w:hAnsi="Segoe UI" w:cs="Segoe UI"/>
            <w:b/>
            <w:bCs/>
            <w:color w:val="0D0D0D"/>
            <w:sz w:val="24"/>
            <w:szCs w:val="24"/>
            <w:bdr w:val="single" w:sz="2" w:space="0" w:color="E3E3E3" w:frame="1"/>
            <w:lang w:eastAsia="en-IN"/>
          </w:rPr>
          <w:t>Receipts</w:t>
        </w:r>
        <w:r w:rsidR="00781587" w:rsidRPr="00DA033C">
          <w:rPr>
            <w:rFonts w:ascii="Segoe UI" w:eastAsia="Times New Roman" w:hAnsi="Segoe UI" w:cs="Segoe UI"/>
            <w:b/>
            <w:bCs/>
            <w:color w:val="0D0D0D"/>
            <w:sz w:val="24"/>
            <w:szCs w:val="24"/>
            <w:bdr w:val="single" w:sz="2" w:space="0" w:color="E3E3E3" w:frame="1"/>
            <w:lang w:eastAsia="en-IN"/>
          </w:rPr>
          <w:t xml:space="preserve"> </w:t>
        </w:r>
      </w:ins>
      <w:r w:rsidRPr="00DA033C">
        <w:rPr>
          <w:rFonts w:ascii="Segoe UI" w:eastAsia="Times New Roman" w:hAnsi="Segoe UI" w:cs="Segoe UI"/>
          <w:b/>
          <w:bCs/>
          <w:color w:val="0D0D0D"/>
          <w:sz w:val="24"/>
          <w:szCs w:val="24"/>
          <w:bdr w:val="single" w:sz="2" w:space="0" w:color="E3E3E3" w:frame="1"/>
          <w:lang w:eastAsia="en-IN"/>
        </w:rPr>
        <w:t>Storage and Management</w:t>
      </w:r>
      <w:r w:rsidRPr="00DA033C">
        <w:rPr>
          <w:rFonts w:ascii="Segoe UI" w:eastAsia="Times New Roman" w:hAnsi="Segoe UI" w:cs="Segoe UI"/>
          <w:color w:val="0D0D0D"/>
          <w:sz w:val="24"/>
          <w:szCs w:val="24"/>
          <w:lang w:eastAsia="en-IN"/>
        </w:rPr>
        <w:t>:</w:t>
      </w:r>
    </w:p>
    <w:p w14:paraId="7F310FD7" w14:textId="06B836F2" w:rsidR="00431496" w:rsidRPr="00DA033C"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65"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sidRPr="00DA033C">
        <w:rPr>
          <w:rFonts w:ascii="Segoe UI" w:eastAsia="Times New Roman" w:hAnsi="Segoe UI" w:cs="Segoe UI"/>
          <w:color w:val="0D0D0D"/>
          <w:sz w:val="24"/>
          <w:szCs w:val="24"/>
          <w:lang w:eastAsia="en-IN"/>
        </w:rPr>
        <w:t xml:space="preserve">Accumulate copies of all </w:t>
      </w:r>
      <w:del w:id="66" w:author="Dinesh Jhunjhunwala" w:date="2024-04-04T12:23:00Z" w16du:dateUtc="2024-04-04T06:53:00Z">
        <w:r w:rsidRPr="00DA033C" w:rsidDel="00431496">
          <w:rPr>
            <w:rFonts w:ascii="Segoe UI" w:eastAsia="Times New Roman" w:hAnsi="Segoe UI" w:cs="Segoe UI"/>
            <w:color w:val="0D0D0D"/>
            <w:sz w:val="24"/>
            <w:szCs w:val="24"/>
            <w:lang w:eastAsia="en-IN"/>
          </w:rPr>
          <w:delText>invoices</w:delText>
        </w:r>
      </w:del>
      <w:ins w:id="67" w:author="Dinesh Jhunjhunwala" w:date="2024-04-04T12:23:00Z" w16du:dateUtc="2024-04-04T06:53:00Z">
        <w:r>
          <w:rPr>
            <w:rFonts w:ascii="Segoe UI" w:eastAsia="Times New Roman" w:hAnsi="Segoe UI" w:cs="Segoe UI"/>
            <w:color w:val="0D0D0D"/>
            <w:sz w:val="24"/>
            <w:szCs w:val="24"/>
            <w:lang w:eastAsia="en-IN"/>
          </w:rPr>
          <w:t>Receipts</w:t>
        </w:r>
      </w:ins>
      <w:r w:rsidRPr="00DA033C">
        <w:rPr>
          <w:rFonts w:ascii="Segoe UI" w:eastAsia="Times New Roman" w:hAnsi="Segoe UI" w:cs="Segoe UI"/>
          <w:color w:val="0D0D0D"/>
          <w:sz w:val="24"/>
          <w:szCs w:val="24"/>
          <w:lang w:eastAsia="en-IN"/>
        </w:rPr>
        <w:t xml:space="preserve"> in one PDF for accounting purposes.</w:t>
      </w:r>
      <w:r>
        <w:rPr>
          <w:rFonts w:ascii="Segoe UI" w:eastAsia="Times New Roman" w:hAnsi="Segoe UI" w:cs="Segoe UI"/>
          <w:color w:val="0D0D0D"/>
          <w:sz w:val="24"/>
          <w:szCs w:val="24"/>
          <w:lang w:eastAsia="en-IN"/>
        </w:rPr>
        <w:t xml:space="preserve"> (with options to do it multiple time, along with amendment and month end options)</w:t>
      </w:r>
    </w:p>
    <w:p w14:paraId="1839A40B" w14:textId="6420A81F" w:rsidR="00431496" w:rsidRPr="00DA033C"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68"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sidRPr="00DA033C">
        <w:rPr>
          <w:rFonts w:ascii="Segoe UI" w:eastAsia="Times New Roman" w:hAnsi="Segoe UI" w:cs="Segoe UI"/>
          <w:color w:val="0D0D0D"/>
          <w:sz w:val="24"/>
          <w:szCs w:val="24"/>
          <w:lang w:eastAsia="en-IN"/>
        </w:rPr>
        <w:t xml:space="preserve">Individual and combined copies of </w:t>
      </w:r>
      <w:del w:id="69" w:author="Dinesh Jhunjhunwala" w:date="2024-04-04T12:23:00Z" w16du:dateUtc="2024-04-04T06:53:00Z">
        <w:r w:rsidRPr="00DA033C" w:rsidDel="00431496">
          <w:rPr>
            <w:rFonts w:ascii="Segoe UI" w:eastAsia="Times New Roman" w:hAnsi="Segoe UI" w:cs="Segoe UI"/>
            <w:color w:val="0D0D0D"/>
            <w:sz w:val="24"/>
            <w:szCs w:val="24"/>
            <w:lang w:eastAsia="en-IN"/>
          </w:rPr>
          <w:delText>invoices</w:delText>
        </w:r>
      </w:del>
      <w:ins w:id="70" w:author="Dinesh Jhunjhunwala" w:date="2024-04-04T12:23:00Z" w16du:dateUtc="2024-04-04T06:53:00Z">
        <w:r>
          <w:rPr>
            <w:rFonts w:ascii="Segoe UI" w:eastAsia="Times New Roman" w:hAnsi="Segoe UI" w:cs="Segoe UI"/>
            <w:color w:val="0D0D0D"/>
            <w:sz w:val="24"/>
            <w:szCs w:val="24"/>
            <w:lang w:eastAsia="en-IN"/>
          </w:rPr>
          <w:t>Receipts</w:t>
        </w:r>
      </w:ins>
      <w:r w:rsidRPr="00DA033C">
        <w:rPr>
          <w:rFonts w:ascii="Segoe UI" w:eastAsia="Times New Roman" w:hAnsi="Segoe UI" w:cs="Segoe UI"/>
          <w:color w:val="0D0D0D"/>
          <w:sz w:val="24"/>
          <w:szCs w:val="24"/>
          <w:lang w:eastAsia="en-IN"/>
        </w:rPr>
        <w:t xml:space="preserve"> should be downloadable.</w:t>
      </w:r>
    </w:p>
    <w:p w14:paraId="7656F410" w14:textId="53DE8EAB" w:rsidR="00431496"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71"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sidRPr="00DA033C">
        <w:rPr>
          <w:rFonts w:ascii="Segoe UI" w:eastAsia="Times New Roman" w:hAnsi="Segoe UI" w:cs="Segoe UI"/>
          <w:color w:val="0D0D0D"/>
          <w:sz w:val="24"/>
          <w:szCs w:val="24"/>
          <w:lang w:eastAsia="en-IN"/>
        </w:rPr>
        <w:t xml:space="preserve">Maintain a list of all </w:t>
      </w:r>
      <w:del w:id="72" w:author="Dinesh Jhunjhunwala" w:date="2024-04-04T12:23:00Z" w16du:dateUtc="2024-04-04T06:53:00Z">
        <w:r w:rsidRPr="00DA033C" w:rsidDel="00431496">
          <w:rPr>
            <w:rFonts w:ascii="Segoe UI" w:eastAsia="Times New Roman" w:hAnsi="Segoe UI" w:cs="Segoe UI"/>
            <w:color w:val="0D0D0D"/>
            <w:sz w:val="24"/>
            <w:szCs w:val="24"/>
            <w:lang w:eastAsia="en-IN"/>
          </w:rPr>
          <w:delText>invoices</w:delText>
        </w:r>
      </w:del>
      <w:ins w:id="73" w:author="Dinesh Jhunjhunwala" w:date="2024-04-04T12:23:00Z" w16du:dateUtc="2024-04-04T06:53:00Z">
        <w:r>
          <w:rPr>
            <w:rFonts w:ascii="Segoe UI" w:eastAsia="Times New Roman" w:hAnsi="Segoe UI" w:cs="Segoe UI"/>
            <w:color w:val="0D0D0D"/>
            <w:sz w:val="24"/>
            <w:szCs w:val="24"/>
            <w:lang w:eastAsia="en-IN"/>
          </w:rPr>
          <w:t>Receipts</w:t>
        </w:r>
      </w:ins>
      <w:r w:rsidRPr="00DA033C">
        <w:rPr>
          <w:rFonts w:ascii="Segoe UI" w:eastAsia="Times New Roman" w:hAnsi="Segoe UI" w:cs="Segoe UI"/>
          <w:color w:val="0D0D0D"/>
          <w:sz w:val="24"/>
          <w:szCs w:val="24"/>
          <w:lang w:eastAsia="en-IN"/>
        </w:rPr>
        <w:t xml:space="preserve"> with filtering, sorting,</w:t>
      </w:r>
      <w:r>
        <w:rPr>
          <w:rFonts w:ascii="Segoe UI" w:eastAsia="Times New Roman" w:hAnsi="Segoe UI" w:cs="Segoe UI"/>
          <w:color w:val="0D0D0D"/>
          <w:sz w:val="24"/>
          <w:szCs w:val="24"/>
          <w:lang w:eastAsia="en-IN"/>
        </w:rPr>
        <w:t xml:space="preserve"> search</w:t>
      </w:r>
      <w:r w:rsidRPr="00DA033C">
        <w:rPr>
          <w:rFonts w:ascii="Segoe UI" w:eastAsia="Times New Roman" w:hAnsi="Segoe UI" w:cs="Segoe UI"/>
          <w:color w:val="0D0D0D"/>
          <w:sz w:val="24"/>
          <w:szCs w:val="24"/>
          <w:lang w:eastAsia="en-IN"/>
        </w:rPr>
        <w:t xml:space="preserve"> and downloading options.</w:t>
      </w:r>
    </w:p>
    <w:p w14:paraId="00DE0141" w14:textId="1C14150F" w:rsidR="00431496"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74"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Pr>
          <w:rFonts w:ascii="Segoe UI" w:eastAsia="Times New Roman" w:hAnsi="Segoe UI" w:cs="Segoe UI"/>
          <w:color w:val="0D0D0D"/>
          <w:sz w:val="24"/>
          <w:szCs w:val="24"/>
          <w:lang w:eastAsia="en-IN"/>
        </w:rPr>
        <w:t xml:space="preserve">Maintain a </w:t>
      </w:r>
      <w:proofErr w:type="gramStart"/>
      <w:r>
        <w:rPr>
          <w:rFonts w:ascii="Segoe UI" w:eastAsia="Times New Roman" w:hAnsi="Segoe UI" w:cs="Segoe UI"/>
          <w:color w:val="0D0D0D"/>
          <w:sz w:val="24"/>
          <w:szCs w:val="24"/>
          <w:lang w:eastAsia="en-IN"/>
        </w:rPr>
        <w:t>front page</w:t>
      </w:r>
      <w:proofErr w:type="gramEnd"/>
      <w:r>
        <w:rPr>
          <w:rFonts w:ascii="Segoe UI" w:eastAsia="Times New Roman" w:hAnsi="Segoe UI" w:cs="Segoe UI"/>
          <w:color w:val="0D0D0D"/>
          <w:sz w:val="24"/>
          <w:szCs w:val="24"/>
          <w:lang w:eastAsia="en-IN"/>
        </w:rPr>
        <w:t xml:space="preserve"> list of all </w:t>
      </w:r>
      <w:del w:id="75" w:author="Dinesh Jhunjhunwala" w:date="2024-04-04T12:23:00Z" w16du:dateUtc="2024-04-04T06:53:00Z">
        <w:r w:rsidDel="00431496">
          <w:rPr>
            <w:rFonts w:ascii="Segoe UI" w:eastAsia="Times New Roman" w:hAnsi="Segoe UI" w:cs="Segoe UI"/>
            <w:color w:val="0D0D0D"/>
            <w:sz w:val="24"/>
            <w:szCs w:val="24"/>
            <w:lang w:eastAsia="en-IN"/>
          </w:rPr>
          <w:delText>invoices</w:delText>
        </w:r>
      </w:del>
      <w:ins w:id="76" w:author="Dinesh Jhunjhunwala" w:date="2024-04-04T12:23:00Z" w16du:dateUtc="2024-04-04T06:53:00Z">
        <w:r>
          <w:rPr>
            <w:rFonts w:ascii="Segoe UI" w:eastAsia="Times New Roman" w:hAnsi="Segoe UI" w:cs="Segoe UI"/>
            <w:color w:val="0D0D0D"/>
            <w:sz w:val="24"/>
            <w:szCs w:val="24"/>
            <w:lang w:eastAsia="en-IN"/>
          </w:rPr>
          <w:t>Receipts</w:t>
        </w:r>
      </w:ins>
      <w:r>
        <w:rPr>
          <w:rFonts w:ascii="Segoe UI" w:eastAsia="Times New Roman" w:hAnsi="Segoe UI" w:cs="Segoe UI"/>
          <w:color w:val="0D0D0D"/>
          <w:sz w:val="24"/>
          <w:szCs w:val="24"/>
          <w:lang w:eastAsia="en-IN"/>
        </w:rPr>
        <w:t xml:space="preserve"> (navigation page) with all options, segregated </w:t>
      </w:r>
      <w:proofErr w:type="spellStart"/>
      <w:r>
        <w:rPr>
          <w:rFonts w:ascii="Segoe UI" w:eastAsia="Times New Roman" w:hAnsi="Segoe UI" w:cs="Segoe UI"/>
          <w:color w:val="0D0D0D"/>
          <w:sz w:val="24"/>
          <w:szCs w:val="24"/>
          <w:lang w:eastAsia="en-IN"/>
        </w:rPr>
        <w:t>monthwise</w:t>
      </w:r>
      <w:proofErr w:type="spellEnd"/>
      <w:r>
        <w:rPr>
          <w:rFonts w:ascii="Segoe UI" w:eastAsia="Times New Roman" w:hAnsi="Segoe UI" w:cs="Segoe UI"/>
          <w:color w:val="0D0D0D"/>
          <w:sz w:val="24"/>
          <w:szCs w:val="24"/>
          <w:lang w:eastAsia="en-IN"/>
        </w:rPr>
        <w:t xml:space="preserve"> and </w:t>
      </w:r>
      <w:proofErr w:type="spellStart"/>
      <w:r>
        <w:rPr>
          <w:rFonts w:ascii="Segoe UI" w:eastAsia="Times New Roman" w:hAnsi="Segoe UI" w:cs="Segoe UI"/>
          <w:color w:val="0D0D0D"/>
          <w:sz w:val="24"/>
          <w:szCs w:val="24"/>
          <w:lang w:eastAsia="en-IN"/>
        </w:rPr>
        <w:t>yearwise</w:t>
      </w:r>
      <w:proofErr w:type="spellEnd"/>
      <w:r>
        <w:rPr>
          <w:rFonts w:ascii="Segoe UI" w:eastAsia="Times New Roman" w:hAnsi="Segoe UI" w:cs="Segoe UI"/>
          <w:color w:val="0D0D0D"/>
          <w:sz w:val="24"/>
          <w:szCs w:val="24"/>
          <w:lang w:eastAsia="en-IN"/>
        </w:rPr>
        <w:t xml:space="preserve"> and with filtering, sorting, check box and search options. All actions can be done from that front screen. Icons for the same shall be provided there. Examples attached (like of Stripe)</w:t>
      </w:r>
    </w:p>
    <w:p w14:paraId="5FE2BC68" w14:textId="3ED01D41" w:rsidR="00431496" w:rsidRDefault="0043149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Change w:id="77" w:author="Dinesh Jhunjhunwala" w:date="2024-04-04T13:55:00Z" w16du:dateUtc="2024-04-04T08:25: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Pr>
          <w:rFonts w:ascii="Segoe UI" w:eastAsia="Times New Roman" w:hAnsi="Segoe UI" w:cs="Segoe UI"/>
          <w:color w:val="0D0D0D"/>
          <w:sz w:val="24"/>
          <w:szCs w:val="24"/>
          <w:lang w:eastAsia="en-IN"/>
        </w:rPr>
        <w:t xml:space="preserve">List total, </w:t>
      </w:r>
      <w:proofErr w:type="spellStart"/>
      <w:ins w:id="78" w:author="Dinesh Jhunjhunwala" w:date="2024-04-04T13:55:00Z" w16du:dateUtc="2024-04-04T08:25:00Z">
        <w:r w:rsidR="0075461E">
          <w:rPr>
            <w:rFonts w:ascii="Segoe UI" w:eastAsia="Times New Roman" w:hAnsi="Segoe UI" w:cs="Segoe UI"/>
            <w:color w:val="0D0D0D"/>
            <w:sz w:val="24"/>
            <w:szCs w:val="24"/>
            <w:lang w:eastAsia="en-IN"/>
          </w:rPr>
          <w:t>fortnighwise</w:t>
        </w:r>
        <w:proofErr w:type="spellEnd"/>
        <w:r w:rsidR="0075461E">
          <w:rPr>
            <w:rFonts w:ascii="Segoe UI" w:eastAsia="Times New Roman" w:hAnsi="Segoe UI" w:cs="Segoe UI"/>
            <w:color w:val="0D0D0D"/>
            <w:sz w:val="24"/>
            <w:szCs w:val="24"/>
            <w:lang w:eastAsia="en-IN"/>
          </w:rPr>
          <w:t xml:space="preserve">, </w:t>
        </w:r>
      </w:ins>
      <w:proofErr w:type="spellStart"/>
      <w:r>
        <w:rPr>
          <w:rFonts w:ascii="Segoe UI" w:eastAsia="Times New Roman" w:hAnsi="Segoe UI" w:cs="Segoe UI"/>
          <w:color w:val="0D0D0D"/>
          <w:sz w:val="24"/>
          <w:szCs w:val="24"/>
          <w:lang w:eastAsia="en-IN"/>
        </w:rPr>
        <w:t>monthwise</w:t>
      </w:r>
      <w:proofErr w:type="spellEnd"/>
      <w:r>
        <w:rPr>
          <w:rFonts w:ascii="Segoe UI" w:eastAsia="Times New Roman" w:hAnsi="Segoe UI" w:cs="Segoe UI"/>
          <w:color w:val="0D0D0D"/>
          <w:sz w:val="24"/>
          <w:szCs w:val="24"/>
          <w:lang w:eastAsia="en-IN"/>
        </w:rPr>
        <w:t xml:space="preserve"> total, </w:t>
      </w:r>
      <w:proofErr w:type="spellStart"/>
      <w:r>
        <w:rPr>
          <w:rFonts w:ascii="Segoe UI" w:eastAsia="Times New Roman" w:hAnsi="Segoe UI" w:cs="Segoe UI"/>
          <w:color w:val="0D0D0D"/>
          <w:sz w:val="24"/>
          <w:szCs w:val="24"/>
          <w:lang w:eastAsia="en-IN"/>
        </w:rPr>
        <w:t>yearwise</w:t>
      </w:r>
      <w:proofErr w:type="spellEnd"/>
      <w:r>
        <w:rPr>
          <w:rFonts w:ascii="Segoe UI" w:eastAsia="Times New Roman" w:hAnsi="Segoe UI" w:cs="Segoe UI"/>
          <w:color w:val="0D0D0D"/>
          <w:sz w:val="24"/>
          <w:szCs w:val="24"/>
          <w:lang w:eastAsia="en-IN"/>
        </w:rPr>
        <w:t xml:space="preserve"> total, </w:t>
      </w:r>
      <w:proofErr w:type="spellStart"/>
      <w:r>
        <w:rPr>
          <w:rFonts w:ascii="Segoe UI" w:eastAsia="Times New Roman" w:hAnsi="Segoe UI" w:cs="Segoe UI"/>
          <w:color w:val="0D0D0D"/>
          <w:sz w:val="24"/>
          <w:szCs w:val="24"/>
          <w:lang w:eastAsia="en-IN"/>
        </w:rPr>
        <w:t>periodwise</w:t>
      </w:r>
      <w:proofErr w:type="spellEnd"/>
      <w:r>
        <w:rPr>
          <w:rFonts w:ascii="Segoe UI" w:eastAsia="Times New Roman" w:hAnsi="Segoe UI" w:cs="Segoe UI"/>
          <w:color w:val="0D0D0D"/>
          <w:sz w:val="24"/>
          <w:szCs w:val="24"/>
          <w:lang w:eastAsia="en-IN"/>
        </w:rPr>
        <w:t xml:space="preserve"> total or selected portions (like </w:t>
      </w:r>
      <w:proofErr w:type="spellStart"/>
      <w:r>
        <w:rPr>
          <w:rFonts w:ascii="Segoe UI" w:eastAsia="Times New Roman" w:hAnsi="Segoe UI" w:cs="Segoe UI"/>
          <w:color w:val="0D0D0D"/>
          <w:sz w:val="24"/>
          <w:szCs w:val="24"/>
          <w:lang w:eastAsia="en-IN"/>
        </w:rPr>
        <w:t>customerwise</w:t>
      </w:r>
      <w:proofErr w:type="spellEnd"/>
      <w:r>
        <w:rPr>
          <w:rFonts w:ascii="Segoe UI" w:eastAsia="Times New Roman" w:hAnsi="Segoe UI" w:cs="Segoe UI"/>
          <w:color w:val="0D0D0D"/>
          <w:sz w:val="24"/>
          <w:szCs w:val="24"/>
          <w:lang w:eastAsia="en-IN"/>
        </w:rPr>
        <w:t xml:space="preserve"> or any </w:t>
      </w:r>
      <w:proofErr w:type="gramStart"/>
      <w:r>
        <w:rPr>
          <w:rFonts w:ascii="Segoe UI" w:eastAsia="Times New Roman" w:hAnsi="Segoe UI" w:cs="Segoe UI"/>
          <w:color w:val="0D0D0D"/>
          <w:sz w:val="24"/>
          <w:szCs w:val="24"/>
          <w:lang w:eastAsia="en-IN"/>
        </w:rPr>
        <w:t xml:space="preserve">particular </w:t>
      </w:r>
      <w:proofErr w:type="spellStart"/>
      <w:r>
        <w:rPr>
          <w:rFonts w:ascii="Segoe UI" w:eastAsia="Times New Roman" w:hAnsi="Segoe UI" w:cs="Segoe UI"/>
          <w:color w:val="0D0D0D"/>
          <w:sz w:val="24"/>
          <w:szCs w:val="24"/>
          <w:lang w:eastAsia="en-IN"/>
        </w:rPr>
        <w:t>subjectwise</w:t>
      </w:r>
      <w:proofErr w:type="spellEnd"/>
      <w:proofErr w:type="gramEnd"/>
      <w:r>
        <w:rPr>
          <w:rFonts w:ascii="Segoe UI" w:eastAsia="Times New Roman" w:hAnsi="Segoe UI" w:cs="Segoe UI"/>
          <w:color w:val="0D0D0D"/>
          <w:sz w:val="24"/>
          <w:szCs w:val="24"/>
          <w:lang w:eastAsia="en-IN"/>
        </w:rPr>
        <w:t>) total options should be there.</w:t>
      </w:r>
    </w:p>
    <w:p w14:paraId="1862B88D" w14:textId="41BCDC84" w:rsidR="00431496"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79"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proofErr w:type="gramStart"/>
      <w:r>
        <w:rPr>
          <w:rFonts w:ascii="Segoe UI" w:eastAsia="Times New Roman" w:hAnsi="Segoe UI" w:cs="Segoe UI"/>
          <w:color w:val="0D0D0D"/>
          <w:sz w:val="24"/>
          <w:szCs w:val="24"/>
          <w:lang w:eastAsia="en-IN"/>
        </w:rPr>
        <w:lastRenderedPageBreak/>
        <w:t>Overall</w:t>
      </w:r>
      <w:proofErr w:type="gramEnd"/>
      <w:r>
        <w:rPr>
          <w:rFonts w:ascii="Segoe UI" w:eastAsia="Times New Roman" w:hAnsi="Segoe UI" w:cs="Segoe UI"/>
          <w:color w:val="0D0D0D"/>
          <w:sz w:val="24"/>
          <w:szCs w:val="24"/>
          <w:lang w:eastAsia="en-IN"/>
        </w:rPr>
        <w:t xml:space="preserve"> this whole things can also be downloadable in excel, even</w:t>
      </w:r>
      <w:r w:rsidRPr="0020455A">
        <w:rPr>
          <w:rFonts w:ascii="Segoe UI" w:eastAsia="Times New Roman" w:hAnsi="Segoe UI" w:cs="Segoe UI"/>
          <w:color w:val="0D0D0D"/>
          <w:sz w:val="24"/>
          <w:szCs w:val="24"/>
          <w:lang w:eastAsia="en-IN"/>
        </w:rPr>
        <w:t xml:space="preserve"> </w:t>
      </w:r>
      <w:proofErr w:type="spellStart"/>
      <w:ins w:id="80" w:author="Dinesh Jhunjhunwala" w:date="2024-04-04T13:56:00Z" w16du:dateUtc="2024-04-04T08:26:00Z">
        <w:r w:rsidR="002A2EBF">
          <w:rPr>
            <w:rFonts w:ascii="Segoe UI" w:eastAsia="Times New Roman" w:hAnsi="Segoe UI" w:cs="Segoe UI"/>
            <w:color w:val="0D0D0D"/>
            <w:sz w:val="24"/>
            <w:szCs w:val="24"/>
            <w:lang w:eastAsia="en-IN"/>
          </w:rPr>
          <w:t>fortnightwise</w:t>
        </w:r>
        <w:proofErr w:type="spellEnd"/>
        <w:r w:rsidR="002A2EBF">
          <w:rPr>
            <w:rFonts w:ascii="Segoe UI" w:eastAsia="Times New Roman" w:hAnsi="Segoe UI" w:cs="Segoe UI"/>
            <w:color w:val="0D0D0D"/>
            <w:sz w:val="24"/>
            <w:szCs w:val="24"/>
            <w:lang w:eastAsia="en-IN"/>
          </w:rPr>
          <w:t xml:space="preserve">, </w:t>
        </w:r>
      </w:ins>
      <w:proofErr w:type="spellStart"/>
      <w:r>
        <w:rPr>
          <w:rFonts w:ascii="Segoe UI" w:eastAsia="Times New Roman" w:hAnsi="Segoe UI" w:cs="Segoe UI"/>
          <w:color w:val="0D0D0D"/>
          <w:sz w:val="24"/>
          <w:szCs w:val="24"/>
          <w:lang w:eastAsia="en-IN"/>
        </w:rPr>
        <w:t>monthwise</w:t>
      </w:r>
      <w:proofErr w:type="spellEnd"/>
      <w:r>
        <w:rPr>
          <w:rFonts w:ascii="Segoe UI" w:eastAsia="Times New Roman" w:hAnsi="Segoe UI" w:cs="Segoe UI"/>
          <w:color w:val="0D0D0D"/>
          <w:sz w:val="24"/>
          <w:szCs w:val="24"/>
          <w:lang w:eastAsia="en-IN"/>
        </w:rPr>
        <w:t xml:space="preserve"> total, </w:t>
      </w:r>
      <w:proofErr w:type="spellStart"/>
      <w:r>
        <w:rPr>
          <w:rFonts w:ascii="Segoe UI" w:eastAsia="Times New Roman" w:hAnsi="Segoe UI" w:cs="Segoe UI"/>
          <w:color w:val="0D0D0D"/>
          <w:sz w:val="24"/>
          <w:szCs w:val="24"/>
          <w:lang w:eastAsia="en-IN"/>
        </w:rPr>
        <w:t>yearwise</w:t>
      </w:r>
      <w:proofErr w:type="spellEnd"/>
      <w:r>
        <w:rPr>
          <w:rFonts w:ascii="Segoe UI" w:eastAsia="Times New Roman" w:hAnsi="Segoe UI" w:cs="Segoe UI"/>
          <w:color w:val="0D0D0D"/>
          <w:sz w:val="24"/>
          <w:szCs w:val="24"/>
          <w:lang w:eastAsia="en-IN"/>
        </w:rPr>
        <w:t xml:space="preserve"> total, </w:t>
      </w:r>
      <w:proofErr w:type="spellStart"/>
      <w:r>
        <w:rPr>
          <w:rFonts w:ascii="Segoe UI" w:eastAsia="Times New Roman" w:hAnsi="Segoe UI" w:cs="Segoe UI"/>
          <w:color w:val="0D0D0D"/>
          <w:sz w:val="24"/>
          <w:szCs w:val="24"/>
          <w:lang w:eastAsia="en-IN"/>
        </w:rPr>
        <w:t>periodwise</w:t>
      </w:r>
      <w:proofErr w:type="spellEnd"/>
      <w:r>
        <w:rPr>
          <w:rFonts w:ascii="Segoe UI" w:eastAsia="Times New Roman" w:hAnsi="Segoe UI" w:cs="Segoe UI"/>
          <w:color w:val="0D0D0D"/>
          <w:sz w:val="24"/>
          <w:szCs w:val="24"/>
          <w:lang w:eastAsia="en-IN"/>
        </w:rPr>
        <w:t xml:space="preserve"> total or selected portions (like </w:t>
      </w:r>
      <w:proofErr w:type="spellStart"/>
      <w:r>
        <w:rPr>
          <w:rFonts w:ascii="Segoe UI" w:eastAsia="Times New Roman" w:hAnsi="Segoe UI" w:cs="Segoe UI"/>
          <w:color w:val="0D0D0D"/>
          <w:sz w:val="24"/>
          <w:szCs w:val="24"/>
          <w:lang w:eastAsia="en-IN"/>
        </w:rPr>
        <w:t>customerwise</w:t>
      </w:r>
      <w:proofErr w:type="spellEnd"/>
      <w:r>
        <w:rPr>
          <w:rFonts w:ascii="Segoe UI" w:eastAsia="Times New Roman" w:hAnsi="Segoe UI" w:cs="Segoe UI"/>
          <w:color w:val="0D0D0D"/>
          <w:sz w:val="24"/>
          <w:szCs w:val="24"/>
          <w:lang w:eastAsia="en-IN"/>
        </w:rPr>
        <w:t xml:space="preserve"> or any particular </w:t>
      </w:r>
      <w:proofErr w:type="spellStart"/>
      <w:r>
        <w:rPr>
          <w:rFonts w:ascii="Segoe UI" w:eastAsia="Times New Roman" w:hAnsi="Segoe UI" w:cs="Segoe UI"/>
          <w:color w:val="0D0D0D"/>
          <w:sz w:val="24"/>
          <w:szCs w:val="24"/>
          <w:lang w:eastAsia="en-IN"/>
        </w:rPr>
        <w:t>subjectwise</w:t>
      </w:r>
      <w:proofErr w:type="spellEnd"/>
      <w:r>
        <w:rPr>
          <w:rFonts w:ascii="Segoe UI" w:eastAsia="Times New Roman" w:hAnsi="Segoe UI" w:cs="Segoe UI"/>
          <w:color w:val="0D0D0D"/>
          <w:sz w:val="24"/>
          <w:szCs w:val="24"/>
          <w:lang w:eastAsia="en-IN"/>
        </w:rPr>
        <w:t>) options to download in excel should be provided</w:t>
      </w:r>
    </w:p>
    <w:p w14:paraId="1E4EC534" w14:textId="1DB274B7" w:rsidR="00431496"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81"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Pr>
          <w:rFonts w:ascii="Segoe UI" w:eastAsia="Times New Roman" w:hAnsi="Segoe UI" w:cs="Segoe UI"/>
          <w:color w:val="0D0D0D"/>
          <w:sz w:val="24"/>
          <w:szCs w:val="24"/>
          <w:lang w:eastAsia="en-IN"/>
        </w:rPr>
        <w:t xml:space="preserve">Tick box selection with individual selection and “select all” after </w:t>
      </w:r>
      <w:del w:id="82" w:author="Dinesh Jhunjhunwala" w:date="2024-04-04T13:32:00Z" w16du:dateUtc="2024-04-04T08:02:00Z">
        <w:r w:rsidDel="00843AE2">
          <w:rPr>
            <w:rFonts w:ascii="Segoe UI" w:eastAsia="Times New Roman" w:hAnsi="Segoe UI" w:cs="Segoe UI"/>
            <w:color w:val="0D0D0D"/>
            <w:sz w:val="24"/>
            <w:szCs w:val="24"/>
            <w:lang w:eastAsia="en-IN"/>
          </w:rPr>
          <w:delText>filterind</w:delText>
        </w:r>
      </w:del>
      <w:ins w:id="83" w:author="Dinesh Jhunjhunwala" w:date="2024-04-04T13:32:00Z" w16du:dateUtc="2024-04-04T08:02:00Z">
        <w:r w:rsidR="00843AE2">
          <w:rPr>
            <w:rFonts w:ascii="Segoe UI" w:eastAsia="Times New Roman" w:hAnsi="Segoe UI" w:cs="Segoe UI"/>
            <w:color w:val="0D0D0D"/>
            <w:sz w:val="24"/>
            <w:szCs w:val="24"/>
            <w:lang w:eastAsia="en-IN"/>
          </w:rPr>
          <w:t>filtering</w:t>
        </w:r>
      </w:ins>
      <w:r>
        <w:rPr>
          <w:rFonts w:ascii="Segoe UI" w:eastAsia="Times New Roman" w:hAnsi="Segoe UI" w:cs="Segoe UI"/>
          <w:color w:val="0D0D0D"/>
          <w:sz w:val="24"/>
          <w:szCs w:val="24"/>
          <w:lang w:eastAsia="en-IN"/>
        </w:rPr>
        <w:t>/sorting/searching option should be provided.</w:t>
      </w:r>
    </w:p>
    <w:p w14:paraId="4EF01669" w14:textId="77777777" w:rsidR="00431496" w:rsidRDefault="00431496" w:rsidP="00843AE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ins w:id="84" w:author="Dinesh Jhunjhunwala" w:date="2024-04-04T13:37:00Z" w16du:dateUtc="2024-04-04T08:07:00Z"/>
          <w:rFonts w:ascii="Segoe UI" w:eastAsia="Times New Roman" w:hAnsi="Segoe UI" w:cs="Segoe UI"/>
          <w:color w:val="0D0D0D"/>
          <w:sz w:val="24"/>
          <w:szCs w:val="24"/>
          <w:lang w:eastAsia="en-IN"/>
        </w:rPr>
      </w:pPr>
      <w:r w:rsidRPr="000F25AC">
        <w:rPr>
          <w:rFonts w:ascii="Segoe UI" w:eastAsia="Times New Roman" w:hAnsi="Segoe UI" w:cs="Segoe UI"/>
          <w:color w:val="0D0D0D"/>
          <w:sz w:val="24"/>
          <w:szCs w:val="24"/>
          <w:lang w:eastAsia="en-IN"/>
        </w:rPr>
        <w:t>hiding of relevant column should be provided so that work can be done (like Excel)</w:t>
      </w:r>
    </w:p>
    <w:p w14:paraId="0E7BA1A4" w14:textId="50421D2A" w:rsidR="00DD60B5" w:rsidRPr="00DA033C" w:rsidRDefault="00DD60B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85"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ins w:id="86" w:author="Dinesh Jhunjhunwala" w:date="2024-04-04T13:38:00Z" w16du:dateUtc="2024-04-04T08:08:00Z">
        <w:r w:rsidRPr="00DD60B5">
          <w:rPr>
            <w:rFonts w:ascii="Segoe UI" w:eastAsia="Times New Roman" w:hAnsi="Segoe UI" w:cs="Segoe UI"/>
            <w:color w:val="0D0D0D"/>
            <w:sz w:val="24"/>
            <w:szCs w:val="24"/>
            <w:lang w:eastAsia="en-IN"/>
          </w:rPr>
          <w:t xml:space="preserve">After the actual bank payment details is put in, there should be an option to send pending Receipts which were not sent earlier.  Selection button should be there again each Receipts. pending receipts mail can be sent </w:t>
        </w:r>
        <w:proofErr w:type="gramStart"/>
        <w:r w:rsidRPr="00DD60B5">
          <w:rPr>
            <w:rFonts w:ascii="Segoe UI" w:eastAsia="Times New Roman" w:hAnsi="Segoe UI" w:cs="Segoe UI"/>
            <w:color w:val="0D0D0D"/>
            <w:sz w:val="24"/>
            <w:szCs w:val="24"/>
            <w:lang w:eastAsia="en-IN"/>
          </w:rPr>
          <w:t>and also</w:t>
        </w:r>
        <w:proofErr w:type="gramEnd"/>
        <w:r w:rsidRPr="00DD60B5">
          <w:rPr>
            <w:rFonts w:ascii="Segoe UI" w:eastAsia="Times New Roman" w:hAnsi="Segoe UI" w:cs="Segoe UI"/>
            <w:color w:val="0D0D0D"/>
            <w:sz w:val="24"/>
            <w:szCs w:val="24"/>
            <w:lang w:eastAsia="en-IN"/>
          </w:rPr>
          <w:t xml:space="preserve"> provision of updating the summary pdf should be there with any amendment in the receipts.</w:t>
        </w:r>
      </w:ins>
    </w:p>
    <w:p w14:paraId="6B988EA9" w14:textId="02E3613A" w:rsidR="00431496" w:rsidRPr="00DA033C" w:rsidRDefault="0043149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Change w:id="87" w:author="Dinesh Jhunjhunwala" w:date="2024-04-04T13:29:00Z" w16du:dateUtc="2024-04-04T07:59:00Z">
          <w:pPr>
            <w:numPr>
              <w:numId w:val="1"/>
            </w:num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360"/>
          </w:pPr>
        </w:pPrChange>
      </w:pPr>
      <w:del w:id="88" w:author="Dinesh Jhunjhunwala" w:date="2024-04-04T13:20:00Z" w16du:dateUtc="2024-04-04T07:50:00Z">
        <w:r w:rsidRPr="00DA033C" w:rsidDel="00781587">
          <w:rPr>
            <w:rFonts w:ascii="Segoe UI" w:eastAsia="Times New Roman" w:hAnsi="Segoe UI" w:cs="Segoe UI"/>
            <w:b/>
            <w:bCs/>
            <w:color w:val="0D0D0D"/>
            <w:sz w:val="24"/>
            <w:szCs w:val="24"/>
            <w:bdr w:val="single" w:sz="2" w:space="0" w:color="E3E3E3" w:frame="1"/>
            <w:lang w:eastAsia="en-IN"/>
          </w:rPr>
          <w:delText>Invoice</w:delText>
        </w:r>
      </w:del>
      <w:ins w:id="89" w:author="Dinesh Jhunjhunwala" w:date="2024-04-04T13:20:00Z" w16du:dateUtc="2024-04-04T07:50:00Z">
        <w:r w:rsidR="00781587">
          <w:rPr>
            <w:rFonts w:ascii="Segoe UI" w:eastAsia="Times New Roman" w:hAnsi="Segoe UI" w:cs="Segoe UI"/>
            <w:b/>
            <w:bCs/>
            <w:color w:val="0D0D0D"/>
            <w:sz w:val="24"/>
            <w:szCs w:val="24"/>
            <w:bdr w:val="single" w:sz="2" w:space="0" w:color="E3E3E3" w:frame="1"/>
            <w:lang w:eastAsia="en-IN"/>
          </w:rPr>
          <w:t>Receipt</w:t>
        </w:r>
      </w:ins>
      <w:r w:rsidRPr="00DA033C">
        <w:rPr>
          <w:rFonts w:ascii="Segoe UI" w:eastAsia="Times New Roman" w:hAnsi="Segoe UI" w:cs="Segoe UI"/>
          <w:b/>
          <w:bCs/>
          <w:color w:val="0D0D0D"/>
          <w:sz w:val="24"/>
          <w:szCs w:val="24"/>
          <w:bdr w:val="single" w:sz="2" w:space="0" w:color="E3E3E3" w:frame="1"/>
          <w:lang w:eastAsia="en-IN"/>
        </w:rPr>
        <w:t xml:space="preserve"> Editing and Re-generation</w:t>
      </w:r>
      <w:r w:rsidRPr="00DA033C">
        <w:rPr>
          <w:rFonts w:ascii="Segoe UI" w:eastAsia="Times New Roman" w:hAnsi="Segoe UI" w:cs="Segoe UI"/>
          <w:color w:val="0D0D0D"/>
          <w:sz w:val="24"/>
          <w:szCs w:val="24"/>
          <w:lang w:eastAsia="en-IN"/>
        </w:rPr>
        <w:t>:</w:t>
      </w:r>
    </w:p>
    <w:p w14:paraId="56A5E566" w14:textId="1FBE16BA" w:rsidR="00431496" w:rsidRPr="00DA033C"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90"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sidRPr="00DA033C">
        <w:rPr>
          <w:rFonts w:ascii="Segoe UI" w:eastAsia="Times New Roman" w:hAnsi="Segoe UI" w:cs="Segoe UI"/>
          <w:color w:val="0D0D0D"/>
          <w:sz w:val="24"/>
          <w:szCs w:val="24"/>
          <w:lang w:eastAsia="en-IN"/>
        </w:rPr>
        <w:t xml:space="preserve">Option to manually edit </w:t>
      </w:r>
      <w:del w:id="91" w:author="Dinesh Jhunjhunwala" w:date="2024-04-04T13:20:00Z" w16du:dateUtc="2024-04-04T07:50:00Z">
        <w:r w:rsidRPr="00DA033C" w:rsidDel="00781587">
          <w:rPr>
            <w:rFonts w:ascii="Segoe UI" w:eastAsia="Times New Roman" w:hAnsi="Segoe UI" w:cs="Segoe UI"/>
            <w:color w:val="0D0D0D"/>
            <w:sz w:val="24"/>
            <w:szCs w:val="24"/>
            <w:lang w:eastAsia="en-IN"/>
          </w:rPr>
          <w:delText>invoice</w:delText>
        </w:r>
      </w:del>
      <w:ins w:id="92" w:author="Dinesh Jhunjhunwala" w:date="2024-04-04T13:20:00Z" w16du:dateUtc="2024-04-04T07:50:00Z">
        <w:r w:rsidR="00781587">
          <w:rPr>
            <w:rFonts w:ascii="Segoe UI" w:eastAsia="Times New Roman" w:hAnsi="Segoe UI" w:cs="Segoe UI"/>
            <w:color w:val="0D0D0D"/>
            <w:sz w:val="24"/>
            <w:szCs w:val="24"/>
            <w:lang w:eastAsia="en-IN"/>
          </w:rPr>
          <w:t>receipt</w:t>
        </w:r>
      </w:ins>
      <w:r w:rsidRPr="00DA033C">
        <w:rPr>
          <w:rFonts w:ascii="Segoe UI" w:eastAsia="Times New Roman" w:hAnsi="Segoe UI" w:cs="Segoe UI"/>
          <w:color w:val="0D0D0D"/>
          <w:sz w:val="24"/>
          <w:szCs w:val="24"/>
          <w:lang w:eastAsia="en-IN"/>
        </w:rPr>
        <w:t xml:space="preserve"> details and regenerate </w:t>
      </w:r>
      <w:del w:id="93" w:author="Dinesh Jhunjhunwala" w:date="2024-04-04T12:23:00Z" w16du:dateUtc="2024-04-04T06:53:00Z">
        <w:r w:rsidRPr="00DA033C" w:rsidDel="00431496">
          <w:rPr>
            <w:rFonts w:ascii="Segoe UI" w:eastAsia="Times New Roman" w:hAnsi="Segoe UI" w:cs="Segoe UI"/>
            <w:color w:val="0D0D0D"/>
            <w:sz w:val="24"/>
            <w:szCs w:val="24"/>
            <w:lang w:eastAsia="en-IN"/>
          </w:rPr>
          <w:delText>invoices</w:delText>
        </w:r>
      </w:del>
      <w:ins w:id="94" w:author="Dinesh Jhunjhunwala" w:date="2024-04-04T12:23:00Z" w16du:dateUtc="2024-04-04T06:53:00Z">
        <w:r>
          <w:rPr>
            <w:rFonts w:ascii="Segoe UI" w:eastAsia="Times New Roman" w:hAnsi="Segoe UI" w:cs="Segoe UI"/>
            <w:color w:val="0D0D0D"/>
            <w:sz w:val="24"/>
            <w:szCs w:val="24"/>
            <w:lang w:eastAsia="en-IN"/>
          </w:rPr>
          <w:t>Receipts</w:t>
        </w:r>
      </w:ins>
      <w:r w:rsidRPr="00DA033C">
        <w:rPr>
          <w:rFonts w:ascii="Segoe UI" w:eastAsia="Times New Roman" w:hAnsi="Segoe UI" w:cs="Segoe UI"/>
          <w:color w:val="0D0D0D"/>
          <w:sz w:val="24"/>
          <w:szCs w:val="24"/>
          <w:lang w:eastAsia="en-IN"/>
        </w:rPr>
        <w:t>.</w:t>
      </w:r>
      <w:r>
        <w:rPr>
          <w:rFonts w:ascii="Segoe UI" w:eastAsia="Times New Roman" w:hAnsi="Segoe UI" w:cs="Segoe UI"/>
          <w:color w:val="0D0D0D"/>
          <w:sz w:val="24"/>
          <w:szCs w:val="24"/>
          <w:lang w:eastAsia="en-IN"/>
        </w:rPr>
        <w:t xml:space="preserve"> </w:t>
      </w:r>
      <w:proofErr w:type="gramStart"/>
      <w:r>
        <w:rPr>
          <w:rFonts w:ascii="Segoe UI" w:eastAsia="Times New Roman" w:hAnsi="Segoe UI" w:cs="Segoe UI"/>
          <w:color w:val="0D0D0D"/>
          <w:sz w:val="24"/>
          <w:szCs w:val="24"/>
          <w:lang w:eastAsia="en-IN"/>
        </w:rPr>
        <w:t>Also</w:t>
      </w:r>
      <w:proofErr w:type="gramEnd"/>
      <w:r>
        <w:rPr>
          <w:rFonts w:ascii="Segoe UI" w:eastAsia="Times New Roman" w:hAnsi="Segoe UI" w:cs="Segoe UI"/>
          <w:color w:val="0D0D0D"/>
          <w:sz w:val="24"/>
          <w:szCs w:val="24"/>
          <w:lang w:eastAsia="en-IN"/>
        </w:rPr>
        <w:t xml:space="preserve"> option to trigger mail for that emended </w:t>
      </w:r>
      <w:del w:id="95" w:author="Dinesh Jhunjhunwala" w:date="2024-04-04T13:20:00Z" w16du:dateUtc="2024-04-04T07:50:00Z">
        <w:r w:rsidDel="00781587">
          <w:rPr>
            <w:rFonts w:ascii="Segoe UI" w:eastAsia="Times New Roman" w:hAnsi="Segoe UI" w:cs="Segoe UI"/>
            <w:color w:val="0D0D0D"/>
            <w:sz w:val="24"/>
            <w:szCs w:val="24"/>
            <w:lang w:eastAsia="en-IN"/>
          </w:rPr>
          <w:delText>invoice</w:delText>
        </w:r>
      </w:del>
      <w:ins w:id="96" w:author="Dinesh Jhunjhunwala" w:date="2024-04-04T13:20:00Z" w16du:dateUtc="2024-04-04T07:50:00Z">
        <w:r w:rsidR="00781587">
          <w:rPr>
            <w:rFonts w:ascii="Segoe UI" w:eastAsia="Times New Roman" w:hAnsi="Segoe UI" w:cs="Segoe UI"/>
            <w:color w:val="0D0D0D"/>
            <w:sz w:val="24"/>
            <w:szCs w:val="24"/>
            <w:lang w:eastAsia="en-IN"/>
          </w:rPr>
          <w:t>receipt</w:t>
        </w:r>
      </w:ins>
      <w:r>
        <w:rPr>
          <w:rFonts w:ascii="Segoe UI" w:eastAsia="Times New Roman" w:hAnsi="Segoe UI" w:cs="Segoe UI"/>
          <w:color w:val="0D0D0D"/>
          <w:sz w:val="24"/>
          <w:szCs w:val="24"/>
          <w:lang w:eastAsia="en-IN"/>
        </w:rPr>
        <w:t xml:space="preserve"> individually should be provided.</w:t>
      </w:r>
    </w:p>
    <w:p w14:paraId="355E6B92" w14:textId="77777777" w:rsidR="00431496" w:rsidRPr="00DA033C"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97"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sidRPr="00DA033C">
        <w:rPr>
          <w:rFonts w:ascii="Segoe UI" w:eastAsia="Times New Roman" w:hAnsi="Segoe UI" w:cs="Segoe UI"/>
          <w:color w:val="0D0D0D"/>
          <w:sz w:val="24"/>
          <w:szCs w:val="24"/>
          <w:lang w:eastAsia="en-IN"/>
        </w:rPr>
        <w:t>Maintain a version history and audit trail for edited and deleted entries.</w:t>
      </w:r>
    </w:p>
    <w:p w14:paraId="0251A100" w14:textId="624C77AD" w:rsidR="00431496" w:rsidRPr="00DA033C" w:rsidRDefault="0043149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Change w:id="98" w:author="Dinesh Jhunjhunwala" w:date="2024-04-04T13:29:00Z" w16du:dateUtc="2024-04-04T07:59:00Z">
          <w:pPr>
            <w:numPr>
              <w:numId w:val="1"/>
            </w:num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360"/>
          </w:pPr>
        </w:pPrChange>
      </w:pPr>
      <w:del w:id="99" w:author="Dinesh Jhunjhunwala" w:date="2024-04-04T13:33:00Z" w16du:dateUtc="2024-04-04T08:03:00Z">
        <w:r w:rsidRPr="00DA033C" w:rsidDel="00843AE2">
          <w:rPr>
            <w:rFonts w:ascii="Segoe UI" w:eastAsia="Times New Roman" w:hAnsi="Segoe UI" w:cs="Segoe UI"/>
            <w:b/>
            <w:bCs/>
            <w:color w:val="0D0D0D"/>
            <w:sz w:val="24"/>
            <w:szCs w:val="24"/>
            <w:bdr w:val="single" w:sz="2" w:space="0" w:color="E3E3E3" w:frame="1"/>
            <w:lang w:eastAsia="en-IN"/>
          </w:rPr>
          <w:delText xml:space="preserve">Sales </w:delText>
        </w:r>
      </w:del>
      <w:ins w:id="100" w:author="Dinesh Jhunjhunwala" w:date="2024-04-04T13:33:00Z" w16du:dateUtc="2024-04-04T08:03:00Z">
        <w:r w:rsidR="00843AE2">
          <w:rPr>
            <w:rFonts w:ascii="Segoe UI" w:eastAsia="Times New Roman" w:hAnsi="Segoe UI" w:cs="Segoe UI"/>
            <w:b/>
            <w:bCs/>
            <w:color w:val="0D0D0D"/>
            <w:sz w:val="24"/>
            <w:szCs w:val="24"/>
            <w:bdr w:val="single" w:sz="2" w:space="0" w:color="E3E3E3" w:frame="1"/>
            <w:lang w:eastAsia="en-IN"/>
          </w:rPr>
          <w:t>Payment</w:t>
        </w:r>
        <w:r w:rsidR="00843AE2" w:rsidRPr="00DA033C">
          <w:rPr>
            <w:rFonts w:ascii="Segoe UI" w:eastAsia="Times New Roman" w:hAnsi="Segoe UI" w:cs="Segoe UI"/>
            <w:b/>
            <w:bCs/>
            <w:color w:val="0D0D0D"/>
            <w:sz w:val="24"/>
            <w:szCs w:val="24"/>
            <w:bdr w:val="single" w:sz="2" w:space="0" w:color="E3E3E3" w:frame="1"/>
            <w:lang w:eastAsia="en-IN"/>
          </w:rPr>
          <w:t xml:space="preserve"> </w:t>
        </w:r>
      </w:ins>
      <w:r w:rsidRPr="00DA033C">
        <w:rPr>
          <w:rFonts w:ascii="Segoe UI" w:eastAsia="Times New Roman" w:hAnsi="Segoe UI" w:cs="Segoe UI"/>
          <w:b/>
          <w:bCs/>
          <w:color w:val="0D0D0D"/>
          <w:sz w:val="24"/>
          <w:szCs w:val="24"/>
          <w:bdr w:val="single" w:sz="2" w:space="0" w:color="E3E3E3" w:frame="1"/>
          <w:lang w:eastAsia="en-IN"/>
        </w:rPr>
        <w:t>Returns and Amendments</w:t>
      </w:r>
      <w:r w:rsidRPr="00DA033C">
        <w:rPr>
          <w:rFonts w:ascii="Segoe UI" w:eastAsia="Times New Roman" w:hAnsi="Segoe UI" w:cs="Segoe UI"/>
          <w:color w:val="0D0D0D"/>
          <w:sz w:val="24"/>
          <w:szCs w:val="24"/>
          <w:lang w:eastAsia="en-IN"/>
        </w:rPr>
        <w:t>:</w:t>
      </w:r>
    </w:p>
    <w:p w14:paraId="109A3221" w14:textId="77777777" w:rsidR="00431496" w:rsidRPr="00DA033C"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101"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sidRPr="00DA033C">
        <w:rPr>
          <w:rFonts w:ascii="Segoe UI" w:eastAsia="Times New Roman" w:hAnsi="Segoe UI" w:cs="Segoe UI"/>
          <w:color w:val="0D0D0D"/>
          <w:sz w:val="24"/>
          <w:szCs w:val="24"/>
          <w:lang w:eastAsia="en-IN"/>
        </w:rPr>
        <w:t>Provide options for part or full sales returns.</w:t>
      </w:r>
      <w:r>
        <w:rPr>
          <w:rFonts w:ascii="Segoe UI" w:eastAsia="Times New Roman" w:hAnsi="Segoe UI" w:cs="Segoe UI"/>
          <w:color w:val="0D0D0D"/>
          <w:sz w:val="24"/>
          <w:szCs w:val="24"/>
          <w:lang w:eastAsia="en-IN"/>
        </w:rPr>
        <w:t xml:space="preserve"> This data should form a separate list with all features like the main list.</w:t>
      </w:r>
    </w:p>
    <w:p w14:paraId="0681C727" w14:textId="5147F2AA" w:rsidR="00431496" w:rsidRPr="00DA033C"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102"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sidRPr="00DA033C">
        <w:rPr>
          <w:rFonts w:ascii="Segoe UI" w:eastAsia="Times New Roman" w:hAnsi="Segoe UI" w:cs="Segoe UI"/>
          <w:color w:val="0D0D0D"/>
          <w:sz w:val="24"/>
          <w:szCs w:val="24"/>
          <w:lang w:eastAsia="en-IN"/>
        </w:rPr>
        <w:t xml:space="preserve">Allow amendments and cancellations of </w:t>
      </w:r>
      <w:del w:id="103" w:author="Dinesh Jhunjhunwala" w:date="2024-04-04T12:23:00Z" w16du:dateUtc="2024-04-04T06:53:00Z">
        <w:r w:rsidRPr="00DA033C" w:rsidDel="00431496">
          <w:rPr>
            <w:rFonts w:ascii="Segoe UI" w:eastAsia="Times New Roman" w:hAnsi="Segoe UI" w:cs="Segoe UI"/>
            <w:color w:val="0D0D0D"/>
            <w:sz w:val="24"/>
            <w:szCs w:val="24"/>
            <w:lang w:eastAsia="en-IN"/>
          </w:rPr>
          <w:delText>invoices</w:delText>
        </w:r>
      </w:del>
      <w:ins w:id="104" w:author="Dinesh Jhunjhunwala" w:date="2024-04-04T12:23:00Z" w16du:dateUtc="2024-04-04T06:53:00Z">
        <w:r>
          <w:rPr>
            <w:rFonts w:ascii="Segoe UI" w:eastAsia="Times New Roman" w:hAnsi="Segoe UI" w:cs="Segoe UI"/>
            <w:color w:val="0D0D0D"/>
            <w:sz w:val="24"/>
            <w:szCs w:val="24"/>
            <w:lang w:eastAsia="en-IN"/>
          </w:rPr>
          <w:t>Receipts</w:t>
        </w:r>
      </w:ins>
      <w:r w:rsidRPr="00DA033C">
        <w:rPr>
          <w:rFonts w:ascii="Segoe UI" w:eastAsia="Times New Roman" w:hAnsi="Segoe UI" w:cs="Segoe UI"/>
          <w:color w:val="0D0D0D"/>
          <w:sz w:val="24"/>
          <w:szCs w:val="24"/>
          <w:lang w:eastAsia="en-IN"/>
        </w:rPr>
        <w:t>.</w:t>
      </w:r>
      <w:r>
        <w:rPr>
          <w:rFonts w:ascii="Segoe UI" w:eastAsia="Times New Roman" w:hAnsi="Segoe UI" w:cs="Segoe UI"/>
          <w:color w:val="0D0D0D"/>
          <w:sz w:val="24"/>
          <w:szCs w:val="24"/>
          <w:lang w:eastAsia="en-IN"/>
        </w:rPr>
        <w:t xml:space="preserve"> With option to email to </w:t>
      </w:r>
      <w:del w:id="105" w:author="Dinesh Jhunjhunwala" w:date="2024-04-04T13:33:00Z" w16du:dateUtc="2024-04-04T08:03:00Z">
        <w:r w:rsidDel="00843AE2">
          <w:rPr>
            <w:rFonts w:ascii="Segoe UI" w:eastAsia="Times New Roman" w:hAnsi="Segoe UI" w:cs="Segoe UI"/>
            <w:color w:val="0D0D0D"/>
            <w:sz w:val="24"/>
            <w:szCs w:val="24"/>
            <w:lang w:eastAsia="en-IN"/>
          </w:rPr>
          <w:delText>Parent</w:delText>
        </w:r>
      </w:del>
      <w:ins w:id="106" w:author="Dinesh Jhunjhunwala" w:date="2024-04-04T13:33:00Z" w16du:dateUtc="2024-04-04T08:03:00Z">
        <w:r w:rsidR="00843AE2">
          <w:rPr>
            <w:rFonts w:ascii="Segoe UI" w:eastAsia="Times New Roman" w:hAnsi="Segoe UI" w:cs="Segoe UI"/>
            <w:color w:val="0D0D0D"/>
            <w:sz w:val="24"/>
            <w:szCs w:val="24"/>
            <w:lang w:eastAsia="en-IN"/>
          </w:rPr>
          <w:t>Teacher</w:t>
        </w:r>
      </w:ins>
    </w:p>
    <w:p w14:paraId="3BC1DF43" w14:textId="77777777" w:rsidR="00431496" w:rsidRPr="00DA033C" w:rsidRDefault="0043149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Change w:id="107" w:author="Dinesh Jhunjhunwala" w:date="2024-04-04T13:29:00Z" w16du:dateUtc="2024-04-04T07:59:00Z">
          <w:pPr>
            <w:numPr>
              <w:numId w:val="1"/>
            </w:num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360"/>
          </w:pPr>
        </w:pPrChange>
      </w:pPr>
      <w:r w:rsidRPr="00DA033C">
        <w:rPr>
          <w:rFonts w:ascii="Segoe UI" w:eastAsia="Times New Roman" w:hAnsi="Segoe UI" w:cs="Segoe UI"/>
          <w:b/>
          <w:bCs/>
          <w:color w:val="0D0D0D"/>
          <w:sz w:val="24"/>
          <w:szCs w:val="24"/>
          <w:bdr w:val="single" w:sz="2" w:space="0" w:color="E3E3E3" w:frame="1"/>
          <w:lang w:eastAsia="en-IN"/>
        </w:rPr>
        <w:t>Currency Conversion</w:t>
      </w:r>
      <w:r w:rsidRPr="00DA033C">
        <w:rPr>
          <w:rFonts w:ascii="Segoe UI" w:eastAsia="Times New Roman" w:hAnsi="Segoe UI" w:cs="Segoe UI"/>
          <w:color w:val="0D0D0D"/>
          <w:sz w:val="24"/>
          <w:szCs w:val="24"/>
          <w:lang w:eastAsia="en-IN"/>
        </w:rPr>
        <w:t>:</w:t>
      </w:r>
    </w:p>
    <w:p w14:paraId="179EDABE" w14:textId="40DB0F71" w:rsidR="00431496" w:rsidRPr="00DA033C"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108"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sidRPr="00DA033C">
        <w:rPr>
          <w:rFonts w:ascii="Segoe UI" w:eastAsia="Times New Roman" w:hAnsi="Segoe UI" w:cs="Segoe UI"/>
          <w:color w:val="0D0D0D"/>
          <w:sz w:val="24"/>
          <w:szCs w:val="24"/>
          <w:lang w:eastAsia="en-IN"/>
        </w:rPr>
        <w:t>Support multiple currencies for invoicing.</w:t>
      </w:r>
      <w:ins w:id="109" w:author="Dinesh Jhunjhunwala" w:date="2024-04-04T13:33:00Z" w16du:dateUtc="2024-04-04T08:03:00Z">
        <w:r w:rsidR="00843AE2">
          <w:rPr>
            <w:rFonts w:ascii="Segoe UI" w:eastAsia="Times New Roman" w:hAnsi="Segoe UI" w:cs="Segoe UI"/>
            <w:color w:val="0D0D0D"/>
            <w:sz w:val="24"/>
            <w:szCs w:val="24"/>
            <w:lang w:eastAsia="en-IN"/>
          </w:rPr>
          <w:t xml:space="preserve"> But 99% it will be in INR</w:t>
        </w:r>
      </w:ins>
      <w:ins w:id="110" w:author="Dinesh Jhunjhunwala" w:date="2024-04-04T13:34:00Z" w16du:dateUtc="2024-04-04T08:04:00Z">
        <w:r w:rsidR="00843AE2">
          <w:rPr>
            <w:rFonts w:ascii="Segoe UI" w:eastAsia="Times New Roman" w:hAnsi="Segoe UI" w:cs="Segoe UI"/>
            <w:color w:val="0D0D0D"/>
            <w:sz w:val="24"/>
            <w:szCs w:val="24"/>
            <w:lang w:eastAsia="en-IN"/>
          </w:rPr>
          <w:t>.</w:t>
        </w:r>
      </w:ins>
    </w:p>
    <w:p w14:paraId="443A76DA" w14:textId="77777777" w:rsidR="00431496" w:rsidRPr="00DA033C"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111"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sidRPr="00DA033C">
        <w:rPr>
          <w:rFonts w:ascii="Segoe UI" w:eastAsia="Times New Roman" w:hAnsi="Segoe UI" w:cs="Segoe UI"/>
          <w:color w:val="0D0D0D"/>
          <w:sz w:val="24"/>
          <w:szCs w:val="24"/>
          <w:lang w:eastAsia="en-IN"/>
        </w:rPr>
        <w:t>Implement RBI exchange rate linkages for currency conversion.</w:t>
      </w:r>
    </w:p>
    <w:p w14:paraId="11EE5C25" w14:textId="77777777" w:rsidR="00431496" w:rsidRPr="00DA033C" w:rsidRDefault="0043149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Change w:id="112" w:author="Dinesh Jhunjhunwala" w:date="2024-04-04T13:29:00Z" w16du:dateUtc="2024-04-04T07:59:00Z">
          <w:pPr>
            <w:numPr>
              <w:numId w:val="1"/>
            </w:num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360"/>
          </w:pPr>
        </w:pPrChange>
      </w:pPr>
      <w:r w:rsidRPr="00DA033C">
        <w:rPr>
          <w:rFonts w:ascii="Segoe UI" w:eastAsia="Times New Roman" w:hAnsi="Segoe UI" w:cs="Segoe UI"/>
          <w:b/>
          <w:bCs/>
          <w:color w:val="0D0D0D"/>
          <w:sz w:val="24"/>
          <w:szCs w:val="24"/>
          <w:bdr w:val="single" w:sz="2" w:space="0" w:color="E3E3E3" w:frame="1"/>
          <w:lang w:eastAsia="en-IN"/>
        </w:rPr>
        <w:t>Payment Integration</w:t>
      </w:r>
      <w:r w:rsidRPr="00DA033C">
        <w:rPr>
          <w:rFonts w:ascii="Segoe UI" w:eastAsia="Times New Roman" w:hAnsi="Segoe UI" w:cs="Segoe UI"/>
          <w:color w:val="0D0D0D"/>
          <w:sz w:val="24"/>
          <w:szCs w:val="24"/>
          <w:lang w:eastAsia="en-IN"/>
        </w:rPr>
        <w:t>:</w:t>
      </w:r>
    </w:p>
    <w:p w14:paraId="0051ADD8" w14:textId="7C177697" w:rsidR="00431496" w:rsidRPr="00DA033C" w:rsidDel="00843AE2"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113" w:author="Dinesh Jhunjhunwala" w:date="2024-04-04T13:35:00Z" w16du:dateUtc="2024-04-04T08:05:00Z"/>
          <w:rFonts w:ascii="Segoe UI" w:eastAsia="Times New Roman" w:hAnsi="Segoe UI" w:cs="Segoe UI"/>
          <w:color w:val="0D0D0D"/>
          <w:sz w:val="24"/>
          <w:szCs w:val="24"/>
          <w:lang w:eastAsia="en-IN"/>
        </w:rPr>
        <w:pPrChange w:id="114"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del w:id="115" w:author="Dinesh Jhunjhunwala" w:date="2024-04-04T13:35:00Z" w16du:dateUtc="2024-04-04T08:05:00Z">
        <w:r w:rsidRPr="00DA033C" w:rsidDel="00843AE2">
          <w:rPr>
            <w:rFonts w:ascii="Segoe UI" w:eastAsia="Times New Roman" w:hAnsi="Segoe UI" w:cs="Segoe UI"/>
            <w:color w:val="0D0D0D"/>
            <w:sz w:val="24"/>
            <w:szCs w:val="24"/>
            <w:lang w:eastAsia="en-IN"/>
          </w:rPr>
          <w:delText>Link with various payment methods on the website.</w:delText>
        </w:r>
      </w:del>
    </w:p>
    <w:p w14:paraId="5886E600" w14:textId="764D3AF3" w:rsidR="00431496" w:rsidRPr="00DA033C" w:rsidDel="00843AE2"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116" w:author="Dinesh Jhunjhunwala" w:date="2024-04-04T13:35:00Z" w16du:dateUtc="2024-04-04T08:05:00Z"/>
          <w:rFonts w:ascii="Segoe UI" w:eastAsia="Times New Roman" w:hAnsi="Segoe UI" w:cs="Segoe UI"/>
          <w:color w:val="0D0D0D"/>
          <w:sz w:val="24"/>
          <w:szCs w:val="24"/>
          <w:lang w:eastAsia="en-IN"/>
        </w:rPr>
        <w:pPrChange w:id="117"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del w:id="118" w:author="Dinesh Jhunjhunwala" w:date="2024-04-04T13:35:00Z" w16du:dateUtc="2024-04-04T08:05:00Z">
        <w:r w:rsidRPr="00DA033C" w:rsidDel="00843AE2">
          <w:rPr>
            <w:rFonts w:ascii="Segoe UI" w:eastAsia="Times New Roman" w:hAnsi="Segoe UI" w:cs="Segoe UI"/>
            <w:color w:val="0D0D0D"/>
            <w:sz w:val="24"/>
            <w:szCs w:val="24"/>
            <w:lang w:eastAsia="en-IN"/>
          </w:rPr>
          <w:delText xml:space="preserve">Allow </w:delText>
        </w:r>
      </w:del>
      <w:del w:id="119" w:author="Dinesh Jhunjhunwala" w:date="2024-04-04T12:24:00Z" w16du:dateUtc="2024-04-04T06:54:00Z">
        <w:r w:rsidRPr="00DA033C" w:rsidDel="00431496">
          <w:rPr>
            <w:rFonts w:ascii="Segoe UI" w:eastAsia="Times New Roman" w:hAnsi="Segoe UI" w:cs="Segoe UI"/>
            <w:color w:val="0D0D0D"/>
            <w:sz w:val="24"/>
            <w:szCs w:val="24"/>
            <w:lang w:eastAsia="en-IN"/>
          </w:rPr>
          <w:delText>parents</w:delText>
        </w:r>
      </w:del>
      <w:del w:id="120" w:author="Dinesh Jhunjhunwala" w:date="2024-04-04T13:35:00Z" w16du:dateUtc="2024-04-04T08:05:00Z">
        <w:r w:rsidRPr="00DA033C" w:rsidDel="00843AE2">
          <w:rPr>
            <w:rFonts w:ascii="Segoe UI" w:eastAsia="Times New Roman" w:hAnsi="Segoe UI" w:cs="Segoe UI"/>
            <w:color w:val="0D0D0D"/>
            <w:sz w:val="24"/>
            <w:szCs w:val="24"/>
            <w:lang w:eastAsia="en-IN"/>
          </w:rPr>
          <w:delText xml:space="preserve"> to make part or full payments against </w:delText>
        </w:r>
      </w:del>
      <w:del w:id="121" w:author="Dinesh Jhunjhunwala" w:date="2024-04-04T12:23:00Z" w16du:dateUtc="2024-04-04T06:53:00Z">
        <w:r w:rsidRPr="00DA033C" w:rsidDel="00431496">
          <w:rPr>
            <w:rFonts w:ascii="Segoe UI" w:eastAsia="Times New Roman" w:hAnsi="Segoe UI" w:cs="Segoe UI"/>
            <w:color w:val="0D0D0D"/>
            <w:sz w:val="24"/>
            <w:szCs w:val="24"/>
            <w:lang w:eastAsia="en-IN"/>
          </w:rPr>
          <w:delText>invoices</w:delText>
        </w:r>
      </w:del>
      <w:del w:id="122" w:author="Dinesh Jhunjhunwala" w:date="2024-04-04T13:35:00Z" w16du:dateUtc="2024-04-04T08:05:00Z">
        <w:r w:rsidRPr="00DA033C" w:rsidDel="00843AE2">
          <w:rPr>
            <w:rFonts w:ascii="Segoe UI" w:eastAsia="Times New Roman" w:hAnsi="Segoe UI" w:cs="Segoe UI"/>
            <w:color w:val="0D0D0D"/>
            <w:sz w:val="24"/>
            <w:szCs w:val="24"/>
            <w:lang w:eastAsia="en-IN"/>
          </w:rPr>
          <w:delText>.</w:delText>
        </w:r>
        <w:r w:rsidDel="00843AE2">
          <w:rPr>
            <w:rFonts w:ascii="Segoe UI" w:eastAsia="Times New Roman" w:hAnsi="Segoe UI" w:cs="Segoe UI"/>
            <w:color w:val="0D0D0D"/>
            <w:sz w:val="24"/>
            <w:szCs w:val="24"/>
            <w:lang w:eastAsia="en-IN"/>
          </w:rPr>
          <w:delText xml:space="preserve"> </w:delText>
        </w:r>
      </w:del>
      <w:del w:id="123" w:author="Dinesh Jhunjhunwala" w:date="2024-04-04T12:23:00Z" w16du:dateUtc="2024-04-04T06:53:00Z">
        <w:r w:rsidDel="00431496">
          <w:rPr>
            <w:rFonts w:ascii="Segoe UI" w:eastAsia="Times New Roman" w:hAnsi="Segoe UI" w:cs="Segoe UI"/>
            <w:color w:val="0D0D0D"/>
            <w:sz w:val="24"/>
            <w:szCs w:val="24"/>
            <w:lang w:eastAsia="en-IN"/>
          </w:rPr>
          <w:delText>Invoices</w:delText>
        </w:r>
      </w:del>
      <w:del w:id="124" w:author="Dinesh Jhunjhunwala" w:date="2024-04-04T13:35:00Z" w16du:dateUtc="2024-04-04T08:05:00Z">
        <w:r w:rsidDel="00843AE2">
          <w:rPr>
            <w:rFonts w:ascii="Segoe UI" w:eastAsia="Times New Roman" w:hAnsi="Segoe UI" w:cs="Segoe UI"/>
            <w:color w:val="0D0D0D"/>
            <w:sz w:val="24"/>
            <w:szCs w:val="24"/>
            <w:lang w:eastAsia="en-IN"/>
          </w:rPr>
          <w:delText xml:space="preserve"> should be populated based on parent name, email id and then parent can choose which payment they have to make</w:delText>
        </w:r>
      </w:del>
    </w:p>
    <w:p w14:paraId="4A32601F" w14:textId="7E3D8CAF" w:rsidR="00431496" w:rsidDel="00843AE2"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125" w:author="Dinesh Jhunjhunwala" w:date="2024-04-04T13:35:00Z" w16du:dateUtc="2024-04-04T08:05:00Z"/>
          <w:rFonts w:ascii="Segoe UI" w:eastAsia="Times New Roman" w:hAnsi="Segoe UI" w:cs="Segoe UI"/>
          <w:color w:val="0D0D0D"/>
          <w:sz w:val="24"/>
          <w:szCs w:val="24"/>
          <w:lang w:eastAsia="en-IN"/>
        </w:rPr>
        <w:pPrChange w:id="126"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del w:id="127" w:author="Dinesh Jhunjhunwala" w:date="2024-04-04T13:35:00Z" w16du:dateUtc="2024-04-04T08:05:00Z">
        <w:r w:rsidRPr="00DA033C" w:rsidDel="00843AE2">
          <w:rPr>
            <w:rFonts w:ascii="Segoe UI" w:eastAsia="Times New Roman" w:hAnsi="Segoe UI" w:cs="Segoe UI"/>
            <w:color w:val="0D0D0D"/>
            <w:sz w:val="24"/>
            <w:szCs w:val="24"/>
            <w:lang w:eastAsia="en-IN"/>
          </w:rPr>
          <w:delText>Handle balance adjustments and outstanding payments.</w:delText>
        </w:r>
      </w:del>
    </w:p>
    <w:p w14:paraId="099E707D" w14:textId="23FF5BF3" w:rsidR="00431496" w:rsidDel="0075461E" w:rsidRDefault="00DD60B5" w:rsidP="00843AE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128" w:author="Dinesh Jhunjhunwala" w:date="2024-04-04T13:39:00Z" w16du:dateUtc="2024-04-04T08:09:00Z"/>
          <w:rFonts w:ascii="Segoe UI" w:eastAsia="Times New Roman" w:hAnsi="Segoe UI" w:cs="Segoe UI"/>
          <w:color w:val="0D0D0D"/>
          <w:sz w:val="24"/>
          <w:szCs w:val="24"/>
          <w:lang w:eastAsia="en-IN"/>
        </w:rPr>
      </w:pPr>
      <w:ins w:id="129" w:author="Dinesh Jhunjhunwala" w:date="2024-04-04T13:39:00Z" w16du:dateUtc="2024-04-04T08:09:00Z">
        <w:r w:rsidRPr="00DD60B5">
          <w:rPr>
            <w:rFonts w:ascii="Segoe UI" w:eastAsia="Times New Roman" w:hAnsi="Segoe UI" w:cs="Segoe UI"/>
            <w:color w:val="0D0D0D"/>
            <w:sz w:val="24"/>
            <w:szCs w:val="24"/>
            <w:lang w:eastAsia="en-IN"/>
          </w:rPr>
          <w:t xml:space="preserve">A summary of all </w:t>
        </w:r>
        <w:proofErr w:type="spellStart"/>
        <w:r w:rsidRPr="00DD60B5">
          <w:rPr>
            <w:rFonts w:ascii="Segoe UI" w:eastAsia="Times New Roman" w:hAnsi="Segoe UI" w:cs="Segoe UI"/>
            <w:color w:val="0D0D0D"/>
            <w:sz w:val="24"/>
            <w:szCs w:val="24"/>
            <w:lang w:eastAsia="en-IN"/>
          </w:rPr>
          <w:t>teacherwise</w:t>
        </w:r>
        <w:proofErr w:type="spellEnd"/>
        <w:r w:rsidRPr="00DD60B5">
          <w:rPr>
            <w:rFonts w:ascii="Segoe UI" w:eastAsia="Times New Roman" w:hAnsi="Segoe UI" w:cs="Segoe UI"/>
            <w:color w:val="0D0D0D"/>
            <w:sz w:val="24"/>
            <w:szCs w:val="24"/>
            <w:lang w:eastAsia="en-IN"/>
          </w:rPr>
          <w:t xml:space="preserve"> payment should be generates in a page with the option to download in the excel and pdf for bank payment instruction and for reconciliation. The total amount of payment should be shown in the mail to bank or letter to bank format and printout of the same can be done. There should be various </w:t>
        </w:r>
        <w:proofErr w:type="spellStart"/>
        <w:r w:rsidRPr="00DD60B5">
          <w:rPr>
            <w:rFonts w:ascii="Segoe UI" w:eastAsia="Times New Roman" w:hAnsi="Segoe UI" w:cs="Segoe UI"/>
            <w:color w:val="0D0D0D"/>
            <w:sz w:val="24"/>
            <w:szCs w:val="24"/>
            <w:lang w:eastAsia="en-IN"/>
          </w:rPr>
          <w:t>colums</w:t>
        </w:r>
        <w:proofErr w:type="spellEnd"/>
        <w:r w:rsidRPr="00DD60B5">
          <w:rPr>
            <w:rFonts w:ascii="Segoe UI" w:eastAsia="Times New Roman" w:hAnsi="Segoe UI" w:cs="Segoe UI"/>
            <w:color w:val="0D0D0D"/>
            <w:sz w:val="24"/>
            <w:szCs w:val="24"/>
            <w:lang w:eastAsia="en-IN"/>
          </w:rPr>
          <w:t xml:space="preserve"> for details like teacher name, phone no. address, bank account details like account no., </w:t>
        </w:r>
        <w:proofErr w:type="spellStart"/>
        <w:r w:rsidRPr="00DD60B5">
          <w:rPr>
            <w:rFonts w:ascii="Segoe UI" w:eastAsia="Times New Roman" w:hAnsi="Segoe UI" w:cs="Segoe UI"/>
            <w:color w:val="0D0D0D"/>
            <w:sz w:val="24"/>
            <w:szCs w:val="24"/>
            <w:lang w:eastAsia="en-IN"/>
          </w:rPr>
          <w:t>ifsc</w:t>
        </w:r>
        <w:proofErr w:type="spellEnd"/>
        <w:r w:rsidRPr="00DD60B5">
          <w:rPr>
            <w:rFonts w:ascii="Segoe UI" w:eastAsia="Times New Roman" w:hAnsi="Segoe UI" w:cs="Segoe UI"/>
            <w:color w:val="0D0D0D"/>
            <w:sz w:val="24"/>
            <w:szCs w:val="24"/>
            <w:lang w:eastAsia="en-IN"/>
          </w:rPr>
          <w:t xml:space="preserve"> code, name in bank account and others for preparing summary page for bank payment</w:t>
        </w:r>
      </w:ins>
      <w:ins w:id="130" w:author="Dinesh Jhunjhunwala" w:date="2024-04-04T13:48:00Z" w16du:dateUtc="2024-04-04T08:18:00Z">
        <w:r w:rsidR="0075461E">
          <w:rPr>
            <w:rFonts w:ascii="Segoe UI" w:eastAsia="Times New Roman" w:hAnsi="Segoe UI" w:cs="Segoe UI"/>
            <w:color w:val="0D0D0D"/>
            <w:sz w:val="24"/>
            <w:szCs w:val="24"/>
            <w:lang w:eastAsia="en-IN"/>
          </w:rPr>
          <w:t>.</w:t>
        </w:r>
      </w:ins>
      <w:del w:id="131" w:author="Dinesh Jhunjhunwala" w:date="2024-04-04T13:35:00Z" w16du:dateUtc="2024-04-04T08:05:00Z">
        <w:r w:rsidR="00431496" w:rsidRPr="000F25AC" w:rsidDel="00843AE2">
          <w:rPr>
            <w:rFonts w:ascii="Segoe UI" w:eastAsia="Times New Roman" w:hAnsi="Segoe UI" w:cs="Segoe UI"/>
            <w:color w:val="0D0D0D"/>
            <w:sz w:val="24"/>
            <w:szCs w:val="24"/>
            <w:lang w:eastAsia="en-IN"/>
          </w:rPr>
          <w:delText xml:space="preserve">Option to mention payment amount against each </w:delText>
        </w:r>
      </w:del>
      <w:del w:id="132" w:author="Dinesh Jhunjhunwala" w:date="2024-04-04T13:20:00Z" w16du:dateUtc="2024-04-04T07:50:00Z">
        <w:r w:rsidR="00431496" w:rsidRPr="000F25AC" w:rsidDel="00781587">
          <w:rPr>
            <w:rFonts w:ascii="Segoe UI" w:eastAsia="Times New Roman" w:hAnsi="Segoe UI" w:cs="Segoe UI"/>
            <w:color w:val="0D0D0D"/>
            <w:sz w:val="24"/>
            <w:szCs w:val="24"/>
            <w:lang w:eastAsia="en-IN"/>
          </w:rPr>
          <w:delText>invoice</w:delText>
        </w:r>
      </w:del>
      <w:del w:id="133" w:author="Dinesh Jhunjhunwala" w:date="2024-04-04T13:35:00Z" w16du:dateUtc="2024-04-04T08:05:00Z">
        <w:r w:rsidR="00431496" w:rsidRPr="000F25AC" w:rsidDel="00843AE2">
          <w:rPr>
            <w:rFonts w:ascii="Segoe UI" w:eastAsia="Times New Roman" w:hAnsi="Segoe UI" w:cs="Segoe UI"/>
            <w:color w:val="0D0D0D"/>
            <w:sz w:val="24"/>
            <w:szCs w:val="24"/>
            <w:lang w:eastAsia="en-IN"/>
          </w:rPr>
          <w:delText xml:space="preserve">, payment method, charges, net amount received and INR equivalent should be mentioned and option to upload in the system against each </w:delText>
        </w:r>
      </w:del>
      <w:del w:id="134" w:author="Dinesh Jhunjhunwala" w:date="2024-04-04T13:20:00Z" w16du:dateUtc="2024-04-04T07:50:00Z">
        <w:r w:rsidR="00431496" w:rsidRPr="000F25AC" w:rsidDel="00781587">
          <w:rPr>
            <w:rFonts w:ascii="Segoe UI" w:eastAsia="Times New Roman" w:hAnsi="Segoe UI" w:cs="Segoe UI"/>
            <w:color w:val="0D0D0D"/>
            <w:sz w:val="24"/>
            <w:szCs w:val="24"/>
            <w:lang w:eastAsia="en-IN"/>
          </w:rPr>
          <w:delText>invoice</w:delText>
        </w:r>
      </w:del>
      <w:del w:id="135" w:author="Dinesh Jhunjhunwala" w:date="2024-04-04T13:35:00Z" w16du:dateUtc="2024-04-04T08:05:00Z">
        <w:r w:rsidR="00431496" w:rsidRPr="000F25AC" w:rsidDel="00843AE2">
          <w:rPr>
            <w:rFonts w:ascii="Segoe UI" w:eastAsia="Times New Roman" w:hAnsi="Segoe UI" w:cs="Segoe UI"/>
            <w:color w:val="0D0D0D"/>
            <w:sz w:val="24"/>
            <w:szCs w:val="24"/>
            <w:lang w:eastAsia="en-IN"/>
          </w:rPr>
          <w:delText xml:space="preserve"> no. of part or full payment should be there. It can be uploaded or can be manually put in also for few </w:delText>
        </w:r>
      </w:del>
      <w:del w:id="136" w:author="Dinesh Jhunjhunwala" w:date="2024-04-04T12:23:00Z" w16du:dateUtc="2024-04-04T06:53:00Z">
        <w:r w:rsidR="00431496" w:rsidRPr="000F25AC" w:rsidDel="00431496">
          <w:rPr>
            <w:rFonts w:ascii="Segoe UI" w:eastAsia="Times New Roman" w:hAnsi="Segoe UI" w:cs="Segoe UI"/>
            <w:color w:val="0D0D0D"/>
            <w:sz w:val="24"/>
            <w:szCs w:val="24"/>
            <w:lang w:eastAsia="en-IN"/>
          </w:rPr>
          <w:delText>invoices</w:delText>
        </w:r>
      </w:del>
    </w:p>
    <w:p w14:paraId="679280A7" w14:textId="0F4C9F8F" w:rsidR="0075461E" w:rsidRDefault="0075461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ins w:id="137" w:author="Dinesh Jhunjhunwala" w:date="2024-04-04T13:48:00Z" w16du:dateUtc="2024-04-04T08:18:00Z"/>
          <w:rFonts w:ascii="Segoe UI" w:eastAsia="Times New Roman" w:hAnsi="Segoe UI" w:cs="Segoe UI"/>
          <w:color w:val="0D0D0D"/>
          <w:sz w:val="24"/>
          <w:szCs w:val="24"/>
          <w:lang w:eastAsia="en-IN"/>
        </w:rPr>
        <w:pPrChange w:id="138"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p>
    <w:p w14:paraId="1E4E1C1E" w14:textId="28F51C1E" w:rsidR="00431496" w:rsidRDefault="0075461E" w:rsidP="00843AE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ins w:id="139" w:author="Dinesh Jhunjhunwala" w:date="2024-04-04T13:51:00Z" w16du:dateUtc="2024-04-04T08:21:00Z"/>
          <w:rFonts w:ascii="Segoe UI" w:eastAsia="Times New Roman" w:hAnsi="Segoe UI" w:cs="Segoe UI"/>
          <w:color w:val="0D0D0D"/>
          <w:sz w:val="24"/>
          <w:szCs w:val="24"/>
          <w:lang w:eastAsia="en-IN"/>
        </w:rPr>
      </w:pPr>
      <w:ins w:id="140" w:author="Dinesh Jhunjhunwala" w:date="2024-04-04T13:48:00Z" w16du:dateUtc="2024-04-04T08:18:00Z">
        <w:r>
          <w:rPr>
            <w:rFonts w:ascii="Segoe UI" w:eastAsia="Times New Roman" w:hAnsi="Segoe UI" w:cs="Segoe UI"/>
            <w:color w:val="0D0D0D"/>
            <w:sz w:val="24"/>
            <w:szCs w:val="24"/>
            <w:lang w:eastAsia="en-IN"/>
          </w:rPr>
          <w:t xml:space="preserve">Once payment is done, there should be system of uploading in excel all payments processed by bank, based on that </w:t>
        </w:r>
      </w:ins>
      <w:ins w:id="141" w:author="Dinesh Jhunjhunwala" w:date="2024-04-04T13:49:00Z" w16du:dateUtc="2024-04-04T08:19:00Z">
        <w:r>
          <w:rPr>
            <w:rFonts w:ascii="Segoe UI" w:eastAsia="Times New Roman" w:hAnsi="Segoe UI" w:cs="Segoe UI"/>
            <w:color w:val="0D0D0D"/>
            <w:sz w:val="24"/>
            <w:szCs w:val="24"/>
            <w:lang w:eastAsia="en-IN"/>
          </w:rPr>
          <w:t>system should check and accumulate payment against each receipt and</w:t>
        </w:r>
      </w:ins>
      <w:ins w:id="142" w:author="Dinesh Jhunjhunwala" w:date="2024-04-04T13:50:00Z" w16du:dateUtc="2024-04-04T08:20:00Z">
        <w:r>
          <w:rPr>
            <w:rFonts w:ascii="Segoe UI" w:eastAsia="Times New Roman" w:hAnsi="Segoe UI" w:cs="Segoe UI"/>
            <w:color w:val="0D0D0D"/>
            <w:sz w:val="24"/>
            <w:szCs w:val="24"/>
            <w:lang w:eastAsia="en-IN"/>
          </w:rPr>
          <w:t xml:space="preserve"> date of payment. Sum of that also be shown below so that checking can be done. Total payment and </w:t>
        </w:r>
        <w:proofErr w:type="spellStart"/>
        <w:r>
          <w:rPr>
            <w:rFonts w:ascii="Segoe UI" w:eastAsia="Times New Roman" w:hAnsi="Segoe UI" w:cs="Segoe UI"/>
            <w:color w:val="0D0D0D"/>
            <w:sz w:val="24"/>
            <w:szCs w:val="24"/>
            <w:lang w:eastAsia="en-IN"/>
          </w:rPr>
          <w:t>tds</w:t>
        </w:r>
        <w:proofErr w:type="spellEnd"/>
        <w:r>
          <w:rPr>
            <w:rFonts w:ascii="Segoe UI" w:eastAsia="Times New Roman" w:hAnsi="Segoe UI" w:cs="Segoe UI"/>
            <w:color w:val="0D0D0D"/>
            <w:sz w:val="24"/>
            <w:szCs w:val="24"/>
            <w:lang w:eastAsia="en-IN"/>
          </w:rPr>
          <w:t xml:space="preserve"> should be shown.</w:t>
        </w:r>
      </w:ins>
      <w:ins w:id="143" w:author="Dinesh Jhunjhunwala" w:date="2024-04-04T13:51:00Z" w16du:dateUtc="2024-04-04T08:21:00Z">
        <w:r>
          <w:rPr>
            <w:rFonts w:ascii="Segoe UI" w:eastAsia="Times New Roman" w:hAnsi="Segoe UI" w:cs="Segoe UI"/>
            <w:color w:val="0D0D0D"/>
            <w:sz w:val="24"/>
            <w:szCs w:val="24"/>
            <w:lang w:eastAsia="en-IN"/>
          </w:rPr>
          <w:t xml:space="preserve"> </w:t>
        </w:r>
      </w:ins>
    </w:p>
    <w:p w14:paraId="7EE6D9A5" w14:textId="6E079360" w:rsidR="0075461E" w:rsidRPr="00DA033C" w:rsidRDefault="0075461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144"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ins w:id="145" w:author="Dinesh Jhunjhunwala" w:date="2024-04-04T13:51:00Z" w16du:dateUtc="2024-04-04T08:21:00Z">
        <w:r>
          <w:rPr>
            <w:rFonts w:ascii="Segoe UI" w:eastAsia="Times New Roman" w:hAnsi="Segoe UI" w:cs="Segoe UI"/>
            <w:color w:val="0D0D0D"/>
            <w:sz w:val="24"/>
            <w:szCs w:val="24"/>
            <w:lang w:eastAsia="en-IN"/>
          </w:rPr>
          <w:t>TDS return data should be generated based on above payment data.</w:t>
        </w:r>
      </w:ins>
    </w:p>
    <w:p w14:paraId="359960EC" w14:textId="77777777" w:rsidR="00431496" w:rsidRPr="00DA033C" w:rsidRDefault="0043149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Change w:id="146" w:author="Dinesh Jhunjhunwala" w:date="2024-04-04T13:29:00Z" w16du:dateUtc="2024-04-04T07:59:00Z">
          <w:pPr>
            <w:numPr>
              <w:numId w:val="1"/>
            </w:num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360"/>
          </w:pPr>
        </w:pPrChange>
      </w:pPr>
      <w:r w:rsidRPr="00DA033C">
        <w:rPr>
          <w:rFonts w:ascii="Segoe UI" w:eastAsia="Times New Roman" w:hAnsi="Segoe UI" w:cs="Segoe UI"/>
          <w:b/>
          <w:bCs/>
          <w:color w:val="0D0D0D"/>
          <w:sz w:val="24"/>
          <w:szCs w:val="24"/>
          <w:bdr w:val="single" w:sz="2" w:space="0" w:color="E3E3E3" w:frame="1"/>
          <w:lang w:eastAsia="en-IN"/>
        </w:rPr>
        <w:t>Reminders and Notifications</w:t>
      </w:r>
      <w:r w:rsidRPr="00DA033C">
        <w:rPr>
          <w:rFonts w:ascii="Segoe UI" w:eastAsia="Times New Roman" w:hAnsi="Segoe UI" w:cs="Segoe UI"/>
          <w:color w:val="0D0D0D"/>
          <w:sz w:val="24"/>
          <w:szCs w:val="24"/>
          <w:lang w:eastAsia="en-IN"/>
        </w:rPr>
        <w:t>:</w:t>
      </w:r>
    </w:p>
    <w:p w14:paraId="58281626" w14:textId="03B164B3" w:rsidR="00431496" w:rsidRPr="00DA033C" w:rsidDel="00DD60B5"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147" w:author="Dinesh Jhunjhunwala" w:date="2024-04-04T13:40:00Z" w16du:dateUtc="2024-04-04T08:10:00Z"/>
          <w:rFonts w:ascii="Segoe UI" w:eastAsia="Times New Roman" w:hAnsi="Segoe UI" w:cs="Segoe UI"/>
          <w:color w:val="0D0D0D"/>
          <w:sz w:val="24"/>
          <w:szCs w:val="24"/>
          <w:lang w:eastAsia="en-IN"/>
        </w:rPr>
        <w:pPrChange w:id="148"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del w:id="149" w:author="Dinesh Jhunjhunwala" w:date="2024-04-04T13:40:00Z" w16du:dateUtc="2024-04-04T08:10:00Z">
        <w:r w:rsidRPr="00DA033C" w:rsidDel="00DD60B5">
          <w:rPr>
            <w:rFonts w:ascii="Segoe UI" w:eastAsia="Times New Roman" w:hAnsi="Segoe UI" w:cs="Segoe UI"/>
            <w:color w:val="0D0D0D"/>
            <w:sz w:val="24"/>
            <w:szCs w:val="24"/>
            <w:lang w:eastAsia="en-IN"/>
          </w:rPr>
          <w:delText xml:space="preserve">Send automatic reminders for pending </w:delText>
        </w:r>
      </w:del>
      <w:del w:id="150" w:author="Dinesh Jhunjhunwala" w:date="2024-04-04T12:23:00Z" w16du:dateUtc="2024-04-04T06:53:00Z">
        <w:r w:rsidRPr="00DA033C" w:rsidDel="00431496">
          <w:rPr>
            <w:rFonts w:ascii="Segoe UI" w:eastAsia="Times New Roman" w:hAnsi="Segoe UI" w:cs="Segoe UI"/>
            <w:color w:val="0D0D0D"/>
            <w:sz w:val="24"/>
            <w:szCs w:val="24"/>
            <w:lang w:eastAsia="en-IN"/>
          </w:rPr>
          <w:delText>invoices</w:delText>
        </w:r>
      </w:del>
      <w:del w:id="151" w:author="Dinesh Jhunjhunwala" w:date="2024-04-04T13:40:00Z" w16du:dateUtc="2024-04-04T08:10:00Z">
        <w:r w:rsidRPr="00DA033C" w:rsidDel="00DD60B5">
          <w:rPr>
            <w:rFonts w:ascii="Segoe UI" w:eastAsia="Times New Roman" w:hAnsi="Segoe UI" w:cs="Segoe UI"/>
            <w:color w:val="0D0D0D"/>
            <w:sz w:val="24"/>
            <w:szCs w:val="24"/>
            <w:lang w:eastAsia="en-IN"/>
          </w:rPr>
          <w:delText xml:space="preserve"> via email and WhatsApp.</w:delText>
        </w:r>
        <w:r w:rsidDel="00DD60B5">
          <w:rPr>
            <w:rFonts w:ascii="Segoe UI" w:eastAsia="Times New Roman" w:hAnsi="Segoe UI" w:cs="Segoe UI"/>
            <w:color w:val="0D0D0D"/>
            <w:sz w:val="24"/>
            <w:szCs w:val="24"/>
            <w:lang w:eastAsia="en-IN"/>
          </w:rPr>
          <w:delText xml:space="preserve"> There should be a trigger mechanism, confirmation click</w:delText>
        </w:r>
      </w:del>
    </w:p>
    <w:p w14:paraId="14E69689" w14:textId="55E78BD0" w:rsidR="00431496" w:rsidDel="00DD60B5"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152" w:author="Dinesh Jhunjhunwala" w:date="2024-04-04T13:40:00Z" w16du:dateUtc="2024-04-04T08:10:00Z"/>
          <w:rFonts w:ascii="Segoe UI" w:eastAsia="Times New Roman" w:hAnsi="Segoe UI" w:cs="Segoe UI"/>
          <w:color w:val="0D0D0D"/>
          <w:sz w:val="24"/>
          <w:szCs w:val="24"/>
          <w:lang w:eastAsia="en-IN"/>
        </w:rPr>
        <w:pPrChange w:id="153"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del w:id="154" w:author="Dinesh Jhunjhunwala" w:date="2024-04-04T13:40:00Z" w16du:dateUtc="2024-04-04T08:10:00Z">
        <w:r w:rsidRPr="00DA033C" w:rsidDel="00DD60B5">
          <w:rPr>
            <w:rFonts w:ascii="Segoe UI" w:eastAsia="Times New Roman" w:hAnsi="Segoe UI" w:cs="Segoe UI"/>
            <w:color w:val="0D0D0D"/>
            <w:sz w:val="24"/>
            <w:szCs w:val="24"/>
            <w:lang w:eastAsia="en-IN"/>
          </w:rPr>
          <w:delText xml:space="preserve">Include payment details and links to </w:delText>
        </w:r>
      </w:del>
      <w:del w:id="155" w:author="Dinesh Jhunjhunwala" w:date="2024-04-04T12:23:00Z" w16du:dateUtc="2024-04-04T06:53:00Z">
        <w:r w:rsidRPr="00DA033C" w:rsidDel="00431496">
          <w:rPr>
            <w:rFonts w:ascii="Segoe UI" w:eastAsia="Times New Roman" w:hAnsi="Segoe UI" w:cs="Segoe UI"/>
            <w:color w:val="0D0D0D"/>
            <w:sz w:val="24"/>
            <w:szCs w:val="24"/>
            <w:lang w:eastAsia="en-IN"/>
          </w:rPr>
          <w:delText>invoices</w:delText>
        </w:r>
      </w:del>
      <w:del w:id="156" w:author="Dinesh Jhunjhunwala" w:date="2024-04-04T13:40:00Z" w16du:dateUtc="2024-04-04T08:10:00Z">
        <w:r w:rsidRPr="00DA033C" w:rsidDel="00DD60B5">
          <w:rPr>
            <w:rFonts w:ascii="Segoe UI" w:eastAsia="Times New Roman" w:hAnsi="Segoe UI" w:cs="Segoe UI"/>
            <w:color w:val="0D0D0D"/>
            <w:sz w:val="24"/>
            <w:szCs w:val="24"/>
            <w:lang w:eastAsia="en-IN"/>
          </w:rPr>
          <w:delText xml:space="preserve"> in reminder notifications.</w:delText>
        </w:r>
      </w:del>
    </w:p>
    <w:p w14:paraId="6D29BA5E" w14:textId="1648600C" w:rsidR="00431496" w:rsidRPr="00DA033C"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157"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sidRPr="000F25AC">
        <w:rPr>
          <w:rFonts w:ascii="Segoe UI" w:eastAsia="Times New Roman" w:hAnsi="Segoe UI" w:cs="Segoe UI"/>
          <w:color w:val="0D0D0D"/>
          <w:sz w:val="24"/>
          <w:szCs w:val="24"/>
          <w:lang w:eastAsia="en-IN"/>
        </w:rPr>
        <w:t xml:space="preserve">After the payment details is put in, there should be an option to send </w:t>
      </w:r>
      <w:del w:id="158" w:author="Dinesh Jhunjhunwala" w:date="2024-04-04T13:40:00Z" w16du:dateUtc="2024-04-04T08:10:00Z">
        <w:r w:rsidRPr="000F25AC" w:rsidDel="00DD60B5">
          <w:rPr>
            <w:rFonts w:ascii="Segoe UI" w:eastAsia="Times New Roman" w:hAnsi="Segoe UI" w:cs="Segoe UI"/>
            <w:color w:val="0D0D0D"/>
            <w:sz w:val="24"/>
            <w:szCs w:val="24"/>
            <w:lang w:eastAsia="en-IN"/>
          </w:rPr>
          <w:delText>reminders for</w:delText>
        </w:r>
      </w:del>
      <w:ins w:id="159" w:author="Dinesh Jhunjhunwala" w:date="2024-04-04T13:40:00Z" w16du:dateUtc="2024-04-04T08:10:00Z">
        <w:r w:rsidR="00DD60B5">
          <w:rPr>
            <w:rFonts w:ascii="Segoe UI" w:eastAsia="Times New Roman" w:hAnsi="Segoe UI" w:cs="Segoe UI"/>
            <w:color w:val="0D0D0D"/>
            <w:sz w:val="24"/>
            <w:szCs w:val="24"/>
            <w:lang w:eastAsia="en-IN"/>
          </w:rPr>
          <w:t>remaining/individual</w:t>
        </w:r>
      </w:ins>
      <w:r w:rsidRPr="000F25AC">
        <w:rPr>
          <w:rFonts w:ascii="Segoe UI" w:eastAsia="Times New Roman" w:hAnsi="Segoe UI" w:cs="Segoe UI"/>
          <w:color w:val="0D0D0D"/>
          <w:sz w:val="24"/>
          <w:szCs w:val="24"/>
          <w:lang w:eastAsia="en-IN"/>
        </w:rPr>
        <w:t xml:space="preserve"> pending </w:t>
      </w:r>
      <w:del w:id="160" w:author="Dinesh Jhunjhunwala" w:date="2024-04-04T12:23:00Z" w16du:dateUtc="2024-04-04T06:53:00Z">
        <w:r w:rsidRPr="000F25AC" w:rsidDel="00431496">
          <w:rPr>
            <w:rFonts w:ascii="Segoe UI" w:eastAsia="Times New Roman" w:hAnsi="Segoe UI" w:cs="Segoe UI"/>
            <w:color w:val="0D0D0D"/>
            <w:sz w:val="24"/>
            <w:szCs w:val="24"/>
            <w:lang w:eastAsia="en-IN"/>
          </w:rPr>
          <w:delText>invoices</w:delText>
        </w:r>
      </w:del>
      <w:ins w:id="161" w:author="Dinesh Jhunjhunwala" w:date="2024-04-04T12:23:00Z" w16du:dateUtc="2024-04-04T06:53:00Z">
        <w:r>
          <w:rPr>
            <w:rFonts w:ascii="Segoe UI" w:eastAsia="Times New Roman" w:hAnsi="Segoe UI" w:cs="Segoe UI"/>
            <w:color w:val="0D0D0D"/>
            <w:sz w:val="24"/>
            <w:szCs w:val="24"/>
            <w:lang w:eastAsia="en-IN"/>
          </w:rPr>
          <w:t>Receipts</w:t>
        </w:r>
      </w:ins>
      <w:r w:rsidRPr="000F25AC">
        <w:rPr>
          <w:rFonts w:ascii="Segoe UI" w:eastAsia="Times New Roman" w:hAnsi="Segoe UI" w:cs="Segoe UI"/>
          <w:color w:val="0D0D0D"/>
          <w:sz w:val="24"/>
          <w:szCs w:val="24"/>
          <w:lang w:eastAsia="en-IN"/>
        </w:rPr>
        <w:t>.</w:t>
      </w:r>
      <w:del w:id="162" w:author="Dinesh Jhunjhunwala" w:date="2024-04-04T13:41:00Z" w16du:dateUtc="2024-04-04T08:11:00Z">
        <w:r w:rsidRPr="000F25AC" w:rsidDel="00DD60B5">
          <w:rPr>
            <w:rFonts w:ascii="Segoe UI" w:eastAsia="Times New Roman" w:hAnsi="Segoe UI" w:cs="Segoe UI"/>
            <w:color w:val="0D0D0D"/>
            <w:sz w:val="24"/>
            <w:szCs w:val="24"/>
            <w:lang w:eastAsia="en-IN"/>
          </w:rPr>
          <w:delText xml:space="preserve"> Reminder mail to be separate and in different language and the same </w:delText>
        </w:r>
      </w:del>
      <w:del w:id="163" w:author="Dinesh Jhunjhunwala" w:date="2024-04-04T13:20:00Z" w16du:dateUtc="2024-04-04T07:50:00Z">
        <w:r w:rsidRPr="000F25AC" w:rsidDel="00781587">
          <w:rPr>
            <w:rFonts w:ascii="Segoe UI" w:eastAsia="Times New Roman" w:hAnsi="Segoe UI" w:cs="Segoe UI"/>
            <w:color w:val="0D0D0D"/>
            <w:sz w:val="24"/>
            <w:szCs w:val="24"/>
            <w:lang w:eastAsia="en-IN"/>
          </w:rPr>
          <w:delText>invoice</w:delText>
        </w:r>
      </w:del>
      <w:del w:id="164" w:author="Dinesh Jhunjhunwala" w:date="2024-04-04T13:41:00Z" w16du:dateUtc="2024-04-04T08:11:00Z">
        <w:r w:rsidRPr="000F25AC" w:rsidDel="00DD60B5">
          <w:rPr>
            <w:rFonts w:ascii="Segoe UI" w:eastAsia="Times New Roman" w:hAnsi="Segoe UI" w:cs="Segoe UI"/>
            <w:color w:val="0D0D0D"/>
            <w:sz w:val="24"/>
            <w:szCs w:val="24"/>
            <w:lang w:eastAsia="en-IN"/>
          </w:rPr>
          <w:delText xml:space="preserve"> can be attached. Of ther is any part payment pending, then part payment amount against a particular </w:delText>
        </w:r>
      </w:del>
      <w:del w:id="165" w:author="Dinesh Jhunjhunwala" w:date="2024-04-04T13:20:00Z" w16du:dateUtc="2024-04-04T07:50:00Z">
        <w:r w:rsidRPr="000F25AC" w:rsidDel="00781587">
          <w:rPr>
            <w:rFonts w:ascii="Segoe UI" w:eastAsia="Times New Roman" w:hAnsi="Segoe UI" w:cs="Segoe UI"/>
            <w:color w:val="0D0D0D"/>
            <w:sz w:val="24"/>
            <w:szCs w:val="24"/>
            <w:lang w:eastAsia="en-IN"/>
          </w:rPr>
          <w:delText>invoice</w:delText>
        </w:r>
      </w:del>
      <w:del w:id="166" w:author="Dinesh Jhunjhunwala" w:date="2024-04-04T13:41:00Z" w16du:dateUtc="2024-04-04T08:11:00Z">
        <w:r w:rsidRPr="000F25AC" w:rsidDel="00DD60B5">
          <w:rPr>
            <w:rFonts w:ascii="Segoe UI" w:eastAsia="Times New Roman" w:hAnsi="Segoe UI" w:cs="Segoe UI"/>
            <w:color w:val="0D0D0D"/>
            <w:sz w:val="24"/>
            <w:szCs w:val="24"/>
            <w:lang w:eastAsia="en-IN"/>
          </w:rPr>
          <w:delText xml:space="preserve"> should be mentioned in the mail body.</w:delText>
        </w:r>
      </w:del>
      <w:r w:rsidRPr="000F25AC">
        <w:rPr>
          <w:rFonts w:ascii="Segoe UI" w:eastAsia="Times New Roman" w:hAnsi="Segoe UI" w:cs="Segoe UI"/>
          <w:color w:val="0D0D0D"/>
          <w:sz w:val="24"/>
          <w:szCs w:val="24"/>
          <w:lang w:eastAsia="en-IN"/>
        </w:rPr>
        <w:t xml:space="preserve"> </w:t>
      </w:r>
      <w:del w:id="167" w:author="Dinesh Jhunjhunwala" w:date="2024-04-04T13:41:00Z" w16du:dateUtc="2024-04-04T08:11:00Z">
        <w:r w:rsidRPr="000F25AC" w:rsidDel="00DD60B5">
          <w:rPr>
            <w:rFonts w:ascii="Segoe UI" w:eastAsia="Times New Roman" w:hAnsi="Segoe UI" w:cs="Segoe UI"/>
            <w:color w:val="0D0D0D"/>
            <w:sz w:val="24"/>
            <w:szCs w:val="24"/>
            <w:lang w:eastAsia="en-IN"/>
          </w:rPr>
          <w:delText xml:space="preserve">pending </w:delText>
        </w:r>
      </w:del>
      <w:ins w:id="168" w:author="Dinesh Jhunjhunwala" w:date="2024-04-04T13:41:00Z" w16du:dateUtc="2024-04-04T08:11:00Z">
        <w:r w:rsidR="00DD60B5">
          <w:rPr>
            <w:rFonts w:ascii="Segoe UI" w:eastAsia="Times New Roman" w:hAnsi="Segoe UI" w:cs="Segoe UI"/>
            <w:color w:val="0D0D0D"/>
            <w:sz w:val="24"/>
            <w:szCs w:val="24"/>
            <w:lang w:eastAsia="en-IN"/>
          </w:rPr>
          <w:t>P</w:t>
        </w:r>
        <w:r w:rsidR="00DD60B5" w:rsidRPr="000F25AC">
          <w:rPr>
            <w:rFonts w:ascii="Segoe UI" w:eastAsia="Times New Roman" w:hAnsi="Segoe UI" w:cs="Segoe UI"/>
            <w:color w:val="0D0D0D"/>
            <w:sz w:val="24"/>
            <w:szCs w:val="24"/>
            <w:lang w:eastAsia="en-IN"/>
          </w:rPr>
          <w:t xml:space="preserve">ending </w:t>
        </w:r>
      </w:ins>
      <w:del w:id="169" w:author="Dinesh Jhunjhunwala" w:date="2024-04-04T12:23:00Z" w16du:dateUtc="2024-04-04T06:53:00Z">
        <w:r w:rsidRPr="000F25AC" w:rsidDel="00431496">
          <w:rPr>
            <w:rFonts w:ascii="Segoe UI" w:eastAsia="Times New Roman" w:hAnsi="Segoe UI" w:cs="Segoe UI"/>
            <w:color w:val="0D0D0D"/>
            <w:sz w:val="24"/>
            <w:szCs w:val="24"/>
            <w:lang w:eastAsia="en-IN"/>
          </w:rPr>
          <w:delText>invoices</w:delText>
        </w:r>
      </w:del>
      <w:ins w:id="170" w:author="Dinesh Jhunjhunwala" w:date="2024-04-04T12:23:00Z" w16du:dateUtc="2024-04-04T06:53:00Z">
        <w:r>
          <w:rPr>
            <w:rFonts w:ascii="Segoe UI" w:eastAsia="Times New Roman" w:hAnsi="Segoe UI" w:cs="Segoe UI"/>
            <w:color w:val="0D0D0D"/>
            <w:sz w:val="24"/>
            <w:szCs w:val="24"/>
            <w:lang w:eastAsia="en-IN"/>
          </w:rPr>
          <w:t>Receipts</w:t>
        </w:r>
      </w:ins>
      <w:r w:rsidRPr="000F25AC">
        <w:rPr>
          <w:rFonts w:ascii="Segoe UI" w:eastAsia="Times New Roman" w:hAnsi="Segoe UI" w:cs="Segoe UI"/>
          <w:color w:val="0D0D0D"/>
          <w:sz w:val="24"/>
          <w:szCs w:val="24"/>
          <w:lang w:eastAsia="en-IN"/>
        </w:rPr>
        <w:t xml:space="preserve"> reminder can be sent individually or together by selecting. Selection button should be there </w:t>
      </w:r>
      <w:r w:rsidRPr="000F25AC">
        <w:rPr>
          <w:rFonts w:ascii="Segoe UI" w:eastAsia="Times New Roman" w:hAnsi="Segoe UI" w:cs="Segoe UI"/>
          <w:color w:val="0D0D0D"/>
          <w:sz w:val="24"/>
          <w:szCs w:val="24"/>
          <w:lang w:eastAsia="en-IN"/>
        </w:rPr>
        <w:lastRenderedPageBreak/>
        <w:t xml:space="preserve">again each </w:t>
      </w:r>
      <w:del w:id="171" w:author="Dinesh Jhunjhunwala" w:date="2024-04-04T12:23:00Z" w16du:dateUtc="2024-04-04T06:53:00Z">
        <w:r w:rsidRPr="000F25AC" w:rsidDel="00431496">
          <w:rPr>
            <w:rFonts w:ascii="Segoe UI" w:eastAsia="Times New Roman" w:hAnsi="Segoe UI" w:cs="Segoe UI"/>
            <w:color w:val="0D0D0D"/>
            <w:sz w:val="24"/>
            <w:szCs w:val="24"/>
            <w:lang w:eastAsia="en-IN"/>
          </w:rPr>
          <w:delText>invoices</w:delText>
        </w:r>
      </w:del>
      <w:ins w:id="172" w:author="Dinesh Jhunjhunwala" w:date="2024-04-04T12:23:00Z" w16du:dateUtc="2024-04-04T06:53:00Z">
        <w:r>
          <w:rPr>
            <w:rFonts w:ascii="Segoe UI" w:eastAsia="Times New Roman" w:hAnsi="Segoe UI" w:cs="Segoe UI"/>
            <w:color w:val="0D0D0D"/>
            <w:sz w:val="24"/>
            <w:szCs w:val="24"/>
            <w:lang w:eastAsia="en-IN"/>
          </w:rPr>
          <w:t>Receipts</w:t>
        </w:r>
      </w:ins>
      <w:r w:rsidRPr="000F25AC">
        <w:rPr>
          <w:rFonts w:ascii="Segoe UI" w:eastAsia="Times New Roman" w:hAnsi="Segoe UI" w:cs="Segoe UI"/>
          <w:color w:val="0D0D0D"/>
          <w:sz w:val="24"/>
          <w:szCs w:val="24"/>
          <w:lang w:eastAsia="en-IN"/>
        </w:rPr>
        <w:t xml:space="preserve">. Selection button should be linked to filtering. this should work </w:t>
      </w:r>
      <w:proofErr w:type="spellStart"/>
      <w:r w:rsidRPr="000F25AC">
        <w:rPr>
          <w:rFonts w:ascii="Segoe UI" w:eastAsia="Times New Roman" w:hAnsi="Segoe UI" w:cs="Segoe UI"/>
          <w:color w:val="0D0D0D"/>
          <w:sz w:val="24"/>
          <w:szCs w:val="24"/>
          <w:lang w:eastAsia="en-IN"/>
        </w:rPr>
        <w:t>monthwise</w:t>
      </w:r>
      <w:proofErr w:type="spellEnd"/>
      <w:r w:rsidRPr="000F25AC">
        <w:rPr>
          <w:rFonts w:ascii="Segoe UI" w:eastAsia="Times New Roman" w:hAnsi="Segoe UI" w:cs="Segoe UI"/>
          <w:color w:val="0D0D0D"/>
          <w:sz w:val="24"/>
          <w:szCs w:val="24"/>
          <w:lang w:eastAsia="en-IN"/>
        </w:rPr>
        <w:t xml:space="preserve">, </w:t>
      </w:r>
      <w:proofErr w:type="spellStart"/>
      <w:r w:rsidRPr="000F25AC">
        <w:rPr>
          <w:rFonts w:ascii="Segoe UI" w:eastAsia="Times New Roman" w:hAnsi="Segoe UI" w:cs="Segoe UI"/>
          <w:color w:val="0D0D0D"/>
          <w:sz w:val="24"/>
          <w:szCs w:val="24"/>
          <w:lang w:eastAsia="en-IN"/>
        </w:rPr>
        <w:t>yearwise</w:t>
      </w:r>
      <w:proofErr w:type="spellEnd"/>
      <w:r w:rsidRPr="000F25AC">
        <w:rPr>
          <w:rFonts w:ascii="Segoe UI" w:eastAsia="Times New Roman" w:hAnsi="Segoe UI" w:cs="Segoe UI"/>
          <w:color w:val="0D0D0D"/>
          <w:sz w:val="24"/>
          <w:szCs w:val="24"/>
          <w:lang w:eastAsia="en-IN"/>
        </w:rPr>
        <w:t xml:space="preserve"> and </w:t>
      </w:r>
      <w:proofErr w:type="spellStart"/>
      <w:r w:rsidRPr="000F25AC">
        <w:rPr>
          <w:rFonts w:ascii="Segoe UI" w:eastAsia="Times New Roman" w:hAnsi="Segoe UI" w:cs="Segoe UI"/>
          <w:color w:val="0D0D0D"/>
          <w:sz w:val="24"/>
          <w:szCs w:val="24"/>
          <w:lang w:eastAsia="en-IN"/>
        </w:rPr>
        <w:t>periodwise</w:t>
      </w:r>
      <w:proofErr w:type="spellEnd"/>
      <w:r w:rsidRPr="000F25AC">
        <w:rPr>
          <w:rFonts w:ascii="Segoe UI" w:eastAsia="Times New Roman" w:hAnsi="Segoe UI" w:cs="Segoe UI"/>
          <w:color w:val="0D0D0D"/>
          <w:sz w:val="24"/>
          <w:szCs w:val="24"/>
          <w:lang w:eastAsia="en-IN"/>
        </w:rPr>
        <w:t xml:space="preserve"> also.</w:t>
      </w:r>
    </w:p>
    <w:p w14:paraId="74DF959E" w14:textId="77777777" w:rsidR="00431496" w:rsidRPr="00DA033C" w:rsidRDefault="0043149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Change w:id="173" w:author="Dinesh Jhunjhunwala" w:date="2024-04-04T13:29:00Z" w16du:dateUtc="2024-04-04T07:59:00Z">
          <w:pPr>
            <w:numPr>
              <w:numId w:val="1"/>
            </w:num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360"/>
          </w:pPr>
        </w:pPrChange>
      </w:pPr>
      <w:r w:rsidRPr="00DA033C">
        <w:rPr>
          <w:rFonts w:ascii="Segoe UI" w:eastAsia="Times New Roman" w:hAnsi="Segoe UI" w:cs="Segoe UI"/>
          <w:b/>
          <w:bCs/>
          <w:color w:val="0D0D0D"/>
          <w:sz w:val="24"/>
          <w:szCs w:val="24"/>
          <w:bdr w:val="single" w:sz="2" w:space="0" w:color="E3E3E3" w:frame="1"/>
          <w:lang w:eastAsia="en-IN"/>
        </w:rPr>
        <w:t>Search and Filter</w:t>
      </w:r>
      <w:r>
        <w:rPr>
          <w:rFonts w:ascii="Segoe UI" w:eastAsia="Times New Roman" w:hAnsi="Segoe UI" w:cs="Segoe UI"/>
          <w:b/>
          <w:bCs/>
          <w:color w:val="0D0D0D"/>
          <w:sz w:val="24"/>
          <w:szCs w:val="24"/>
          <w:bdr w:val="single" w:sz="2" w:space="0" w:color="E3E3E3" w:frame="1"/>
          <w:lang w:eastAsia="en-IN"/>
        </w:rPr>
        <w:t xml:space="preserve"> and sorting with selection (check box)</w:t>
      </w:r>
      <w:r w:rsidRPr="00DA033C">
        <w:rPr>
          <w:rFonts w:ascii="Segoe UI" w:eastAsia="Times New Roman" w:hAnsi="Segoe UI" w:cs="Segoe UI"/>
          <w:color w:val="0D0D0D"/>
          <w:sz w:val="24"/>
          <w:szCs w:val="24"/>
          <w:lang w:eastAsia="en-IN"/>
        </w:rPr>
        <w:t>:</w:t>
      </w:r>
    </w:p>
    <w:p w14:paraId="407BB6C6" w14:textId="77777777" w:rsidR="00431496" w:rsidRPr="00DA033C"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174"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sidRPr="00DA033C">
        <w:rPr>
          <w:rFonts w:ascii="Segoe UI" w:eastAsia="Times New Roman" w:hAnsi="Segoe UI" w:cs="Segoe UI"/>
          <w:color w:val="0D0D0D"/>
          <w:sz w:val="24"/>
          <w:szCs w:val="24"/>
          <w:lang w:eastAsia="en-IN"/>
        </w:rPr>
        <w:t>Enable search based on</w:t>
      </w:r>
      <w:r>
        <w:rPr>
          <w:rFonts w:ascii="Segoe UI" w:eastAsia="Times New Roman" w:hAnsi="Segoe UI" w:cs="Segoe UI"/>
          <w:color w:val="0D0D0D"/>
          <w:sz w:val="24"/>
          <w:szCs w:val="24"/>
          <w:lang w:eastAsia="en-IN"/>
        </w:rPr>
        <w:t xml:space="preserve"> all </w:t>
      </w:r>
      <w:proofErr w:type="spellStart"/>
      <w:r>
        <w:rPr>
          <w:rFonts w:ascii="Segoe UI" w:eastAsia="Times New Roman" w:hAnsi="Segoe UI" w:cs="Segoe UI"/>
          <w:color w:val="0D0D0D"/>
          <w:sz w:val="24"/>
          <w:szCs w:val="24"/>
          <w:lang w:eastAsia="en-IN"/>
        </w:rPr>
        <w:t>coloums</w:t>
      </w:r>
      <w:proofErr w:type="spellEnd"/>
      <w:r>
        <w:rPr>
          <w:rFonts w:ascii="Segoe UI" w:eastAsia="Times New Roman" w:hAnsi="Segoe UI" w:cs="Segoe UI"/>
          <w:color w:val="0D0D0D"/>
          <w:sz w:val="24"/>
          <w:szCs w:val="24"/>
          <w:lang w:eastAsia="en-IN"/>
        </w:rPr>
        <w:t xml:space="preserve"> like</w:t>
      </w:r>
      <w:r w:rsidRPr="00DA033C">
        <w:rPr>
          <w:rFonts w:ascii="Segoe UI" w:eastAsia="Times New Roman" w:hAnsi="Segoe UI" w:cs="Segoe UI"/>
          <w:color w:val="0D0D0D"/>
          <w:sz w:val="24"/>
          <w:szCs w:val="24"/>
          <w:lang w:eastAsia="en-IN"/>
        </w:rPr>
        <w:t xml:space="preserve"> parent name, student name, phone number, and email ID</w:t>
      </w:r>
      <w:r>
        <w:rPr>
          <w:rFonts w:ascii="Segoe UI" w:eastAsia="Times New Roman" w:hAnsi="Segoe UI" w:cs="Segoe UI"/>
          <w:color w:val="0D0D0D"/>
          <w:sz w:val="24"/>
          <w:szCs w:val="24"/>
          <w:lang w:eastAsia="en-IN"/>
        </w:rPr>
        <w:t xml:space="preserve">, </w:t>
      </w:r>
      <w:proofErr w:type="spellStart"/>
      <w:r>
        <w:rPr>
          <w:rFonts w:ascii="Segoe UI" w:eastAsia="Times New Roman" w:hAnsi="Segoe UI" w:cs="Segoe UI"/>
          <w:color w:val="0D0D0D"/>
          <w:sz w:val="24"/>
          <w:szCs w:val="24"/>
          <w:lang w:eastAsia="en-IN"/>
        </w:rPr>
        <w:t>subjectwise</w:t>
      </w:r>
      <w:proofErr w:type="spellEnd"/>
      <w:r>
        <w:rPr>
          <w:rFonts w:ascii="Segoe UI" w:eastAsia="Times New Roman" w:hAnsi="Segoe UI" w:cs="Segoe UI"/>
          <w:color w:val="0D0D0D"/>
          <w:sz w:val="24"/>
          <w:szCs w:val="24"/>
          <w:lang w:eastAsia="en-IN"/>
        </w:rPr>
        <w:t xml:space="preserve">, Teacher name, </w:t>
      </w:r>
      <w:proofErr w:type="spellStart"/>
      <w:r>
        <w:rPr>
          <w:rFonts w:ascii="Segoe UI" w:eastAsia="Times New Roman" w:hAnsi="Segoe UI" w:cs="Segoe UI"/>
          <w:color w:val="0D0D0D"/>
          <w:sz w:val="24"/>
          <w:szCs w:val="24"/>
          <w:lang w:eastAsia="en-IN"/>
        </w:rPr>
        <w:t>gst</w:t>
      </w:r>
      <w:proofErr w:type="spellEnd"/>
      <w:r>
        <w:rPr>
          <w:rFonts w:ascii="Segoe UI" w:eastAsia="Times New Roman" w:hAnsi="Segoe UI" w:cs="Segoe UI"/>
          <w:color w:val="0D0D0D"/>
          <w:sz w:val="24"/>
          <w:szCs w:val="24"/>
          <w:lang w:eastAsia="en-IN"/>
        </w:rPr>
        <w:t xml:space="preserve"> type, payment method </w:t>
      </w:r>
      <w:proofErr w:type="gramStart"/>
      <w:r>
        <w:rPr>
          <w:rFonts w:ascii="Segoe UI" w:eastAsia="Times New Roman" w:hAnsi="Segoe UI" w:cs="Segoe UI"/>
          <w:color w:val="0D0D0D"/>
          <w:sz w:val="24"/>
          <w:szCs w:val="24"/>
          <w:lang w:eastAsia="en-IN"/>
        </w:rPr>
        <w:t>etc</w:t>
      </w:r>
      <w:proofErr w:type="gramEnd"/>
    </w:p>
    <w:p w14:paraId="651FA4D1" w14:textId="4F8B4585" w:rsidR="00431496"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175"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sidRPr="00DA033C">
        <w:rPr>
          <w:rFonts w:ascii="Segoe UI" w:eastAsia="Times New Roman" w:hAnsi="Segoe UI" w:cs="Segoe UI"/>
          <w:color w:val="0D0D0D"/>
          <w:sz w:val="24"/>
          <w:szCs w:val="24"/>
          <w:lang w:eastAsia="en-IN"/>
        </w:rPr>
        <w:t xml:space="preserve">Provide filtering options for </w:t>
      </w:r>
      <w:r>
        <w:rPr>
          <w:rFonts w:ascii="Segoe UI" w:eastAsia="Times New Roman" w:hAnsi="Segoe UI" w:cs="Segoe UI"/>
          <w:color w:val="0D0D0D"/>
          <w:sz w:val="24"/>
          <w:szCs w:val="24"/>
          <w:lang w:eastAsia="en-IN"/>
        </w:rPr>
        <w:t xml:space="preserve">all </w:t>
      </w:r>
      <w:proofErr w:type="spellStart"/>
      <w:r>
        <w:rPr>
          <w:rFonts w:ascii="Segoe UI" w:eastAsia="Times New Roman" w:hAnsi="Segoe UI" w:cs="Segoe UI"/>
          <w:color w:val="0D0D0D"/>
          <w:sz w:val="24"/>
          <w:szCs w:val="24"/>
          <w:lang w:eastAsia="en-IN"/>
        </w:rPr>
        <w:t>coloums</w:t>
      </w:r>
      <w:proofErr w:type="spellEnd"/>
      <w:r>
        <w:rPr>
          <w:rFonts w:ascii="Segoe UI" w:eastAsia="Times New Roman" w:hAnsi="Segoe UI" w:cs="Segoe UI"/>
          <w:color w:val="0D0D0D"/>
          <w:sz w:val="24"/>
          <w:szCs w:val="24"/>
          <w:lang w:eastAsia="en-IN"/>
        </w:rPr>
        <w:t xml:space="preserve"> like </w:t>
      </w:r>
      <w:r w:rsidRPr="00DA033C">
        <w:rPr>
          <w:rFonts w:ascii="Segoe UI" w:eastAsia="Times New Roman" w:hAnsi="Segoe UI" w:cs="Segoe UI"/>
          <w:color w:val="0D0D0D"/>
          <w:sz w:val="24"/>
          <w:szCs w:val="24"/>
          <w:lang w:eastAsia="en-IN"/>
        </w:rPr>
        <w:t>parent name, student name, phone number, and email ID</w:t>
      </w:r>
      <w:r>
        <w:rPr>
          <w:rFonts w:ascii="Segoe UI" w:eastAsia="Times New Roman" w:hAnsi="Segoe UI" w:cs="Segoe UI"/>
          <w:color w:val="0D0D0D"/>
          <w:sz w:val="24"/>
          <w:szCs w:val="24"/>
          <w:lang w:eastAsia="en-IN"/>
        </w:rPr>
        <w:t xml:space="preserve">, </w:t>
      </w:r>
      <w:proofErr w:type="spellStart"/>
      <w:r>
        <w:rPr>
          <w:rFonts w:ascii="Segoe UI" w:eastAsia="Times New Roman" w:hAnsi="Segoe UI" w:cs="Segoe UI"/>
          <w:color w:val="0D0D0D"/>
          <w:sz w:val="24"/>
          <w:szCs w:val="24"/>
          <w:lang w:eastAsia="en-IN"/>
        </w:rPr>
        <w:t>subjectwise</w:t>
      </w:r>
      <w:proofErr w:type="spellEnd"/>
      <w:r>
        <w:rPr>
          <w:rFonts w:ascii="Segoe UI" w:eastAsia="Times New Roman" w:hAnsi="Segoe UI" w:cs="Segoe UI"/>
          <w:color w:val="0D0D0D"/>
          <w:sz w:val="24"/>
          <w:szCs w:val="24"/>
          <w:lang w:eastAsia="en-IN"/>
        </w:rPr>
        <w:t xml:space="preserve">, Teacher name, </w:t>
      </w:r>
      <w:proofErr w:type="spellStart"/>
      <w:r>
        <w:rPr>
          <w:rFonts w:ascii="Segoe UI" w:eastAsia="Times New Roman" w:hAnsi="Segoe UI" w:cs="Segoe UI"/>
          <w:color w:val="0D0D0D"/>
          <w:sz w:val="24"/>
          <w:szCs w:val="24"/>
          <w:lang w:eastAsia="en-IN"/>
        </w:rPr>
        <w:t>gst</w:t>
      </w:r>
      <w:proofErr w:type="spellEnd"/>
      <w:r>
        <w:rPr>
          <w:rFonts w:ascii="Segoe UI" w:eastAsia="Times New Roman" w:hAnsi="Segoe UI" w:cs="Segoe UI"/>
          <w:color w:val="0D0D0D"/>
          <w:sz w:val="24"/>
          <w:szCs w:val="24"/>
          <w:lang w:eastAsia="en-IN"/>
        </w:rPr>
        <w:t xml:space="preserve"> type, payment method</w:t>
      </w:r>
      <w:r w:rsidRPr="00DA033C">
        <w:rPr>
          <w:rFonts w:ascii="Segoe UI" w:eastAsia="Times New Roman" w:hAnsi="Segoe UI" w:cs="Segoe UI"/>
          <w:color w:val="0D0D0D"/>
          <w:sz w:val="24"/>
          <w:szCs w:val="24"/>
          <w:lang w:eastAsia="en-IN"/>
        </w:rPr>
        <w:t xml:space="preserve"> </w:t>
      </w:r>
      <w:del w:id="176" w:author="Dinesh Jhunjhunwala" w:date="2024-04-04T13:20:00Z" w16du:dateUtc="2024-04-04T07:50:00Z">
        <w:r w:rsidRPr="00DA033C" w:rsidDel="00781587">
          <w:rPr>
            <w:rFonts w:ascii="Segoe UI" w:eastAsia="Times New Roman" w:hAnsi="Segoe UI" w:cs="Segoe UI"/>
            <w:color w:val="0D0D0D"/>
            <w:sz w:val="24"/>
            <w:szCs w:val="24"/>
            <w:lang w:eastAsia="en-IN"/>
          </w:rPr>
          <w:delText>invoice</w:delText>
        </w:r>
      </w:del>
      <w:ins w:id="177" w:author="Dinesh Jhunjhunwala" w:date="2024-04-04T13:20:00Z" w16du:dateUtc="2024-04-04T07:50:00Z">
        <w:r w:rsidR="00781587">
          <w:rPr>
            <w:rFonts w:ascii="Segoe UI" w:eastAsia="Times New Roman" w:hAnsi="Segoe UI" w:cs="Segoe UI"/>
            <w:color w:val="0D0D0D"/>
            <w:sz w:val="24"/>
            <w:szCs w:val="24"/>
            <w:lang w:eastAsia="en-IN"/>
          </w:rPr>
          <w:t>receipt</w:t>
        </w:r>
      </w:ins>
      <w:r w:rsidRPr="00DA033C">
        <w:rPr>
          <w:rFonts w:ascii="Segoe UI" w:eastAsia="Times New Roman" w:hAnsi="Segoe UI" w:cs="Segoe UI"/>
          <w:color w:val="0D0D0D"/>
          <w:sz w:val="24"/>
          <w:szCs w:val="24"/>
          <w:lang w:eastAsia="en-IN"/>
        </w:rPr>
        <w:t xml:space="preserve"> status, payment status, etc.</w:t>
      </w:r>
    </w:p>
    <w:p w14:paraId="0A02CC6E" w14:textId="77777777" w:rsidR="00431496" w:rsidRPr="00DA033C"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178"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sidRPr="00DA033C">
        <w:rPr>
          <w:rFonts w:ascii="Segoe UI" w:eastAsia="Times New Roman" w:hAnsi="Segoe UI" w:cs="Segoe UI"/>
          <w:color w:val="0D0D0D"/>
          <w:sz w:val="24"/>
          <w:szCs w:val="24"/>
          <w:lang w:eastAsia="en-IN"/>
        </w:rPr>
        <w:t xml:space="preserve">Enable </w:t>
      </w:r>
      <w:r>
        <w:rPr>
          <w:rFonts w:ascii="Segoe UI" w:eastAsia="Times New Roman" w:hAnsi="Segoe UI" w:cs="Segoe UI"/>
          <w:color w:val="0D0D0D"/>
          <w:sz w:val="24"/>
          <w:szCs w:val="24"/>
          <w:lang w:eastAsia="en-IN"/>
        </w:rPr>
        <w:t>sorting</w:t>
      </w:r>
      <w:r w:rsidRPr="00DA033C">
        <w:rPr>
          <w:rFonts w:ascii="Segoe UI" w:eastAsia="Times New Roman" w:hAnsi="Segoe UI" w:cs="Segoe UI"/>
          <w:color w:val="0D0D0D"/>
          <w:sz w:val="24"/>
          <w:szCs w:val="24"/>
          <w:lang w:eastAsia="en-IN"/>
        </w:rPr>
        <w:t xml:space="preserve"> based on</w:t>
      </w:r>
      <w:r>
        <w:rPr>
          <w:rFonts w:ascii="Segoe UI" w:eastAsia="Times New Roman" w:hAnsi="Segoe UI" w:cs="Segoe UI"/>
          <w:color w:val="0D0D0D"/>
          <w:sz w:val="24"/>
          <w:szCs w:val="24"/>
          <w:lang w:eastAsia="en-IN"/>
        </w:rPr>
        <w:t xml:space="preserve"> all </w:t>
      </w:r>
      <w:proofErr w:type="spellStart"/>
      <w:r>
        <w:rPr>
          <w:rFonts w:ascii="Segoe UI" w:eastAsia="Times New Roman" w:hAnsi="Segoe UI" w:cs="Segoe UI"/>
          <w:color w:val="0D0D0D"/>
          <w:sz w:val="24"/>
          <w:szCs w:val="24"/>
          <w:lang w:eastAsia="en-IN"/>
        </w:rPr>
        <w:t>coloums</w:t>
      </w:r>
      <w:proofErr w:type="spellEnd"/>
      <w:r>
        <w:rPr>
          <w:rFonts w:ascii="Segoe UI" w:eastAsia="Times New Roman" w:hAnsi="Segoe UI" w:cs="Segoe UI"/>
          <w:color w:val="0D0D0D"/>
          <w:sz w:val="24"/>
          <w:szCs w:val="24"/>
          <w:lang w:eastAsia="en-IN"/>
        </w:rPr>
        <w:t xml:space="preserve"> like</w:t>
      </w:r>
      <w:r w:rsidRPr="00DA033C">
        <w:rPr>
          <w:rFonts w:ascii="Segoe UI" w:eastAsia="Times New Roman" w:hAnsi="Segoe UI" w:cs="Segoe UI"/>
          <w:color w:val="0D0D0D"/>
          <w:sz w:val="24"/>
          <w:szCs w:val="24"/>
          <w:lang w:eastAsia="en-IN"/>
        </w:rPr>
        <w:t xml:space="preserve"> parent name, student name, phone number, and email ID</w:t>
      </w:r>
      <w:r>
        <w:rPr>
          <w:rFonts w:ascii="Segoe UI" w:eastAsia="Times New Roman" w:hAnsi="Segoe UI" w:cs="Segoe UI"/>
          <w:color w:val="0D0D0D"/>
          <w:sz w:val="24"/>
          <w:szCs w:val="24"/>
          <w:lang w:eastAsia="en-IN"/>
        </w:rPr>
        <w:t xml:space="preserve">, </w:t>
      </w:r>
      <w:proofErr w:type="spellStart"/>
      <w:r>
        <w:rPr>
          <w:rFonts w:ascii="Segoe UI" w:eastAsia="Times New Roman" w:hAnsi="Segoe UI" w:cs="Segoe UI"/>
          <w:color w:val="0D0D0D"/>
          <w:sz w:val="24"/>
          <w:szCs w:val="24"/>
          <w:lang w:eastAsia="en-IN"/>
        </w:rPr>
        <w:t>subjectwise</w:t>
      </w:r>
      <w:proofErr w:type="spellEnd"/>
      <w:r>
        <w:rPr>
          <w:rFonts w:ascii="Segoe UI" w:eastAsia="Times New Roman" w:hAnsi="Segoe UI" w:cs="Segoe UI"/>
          <w:color w:val="0D0D0D"/>
          <w:sz w:val="24"/>
          <w:szCs w:val="24"/>
          <w:lang w:eastAsia="en-IN"/>
        </w:rPr>
        <w:t xml:space="preserve">, Teacher name, </w:t>
      </w:r>
      <w:proofErr w:type="spellStart"/>
      <w:r>
        <w:rPr>
          <w:rFonts w:ascii="Segoe UI" w:eastAsia="Times New Roman" w:hAnsi="Segoe UI" w:cs="Segoe UI"/>
          <w:color w:val="0D0D0D"/>
          <w:sz w:val="24"/>
          <w:szCs w:val="24"/>
          <w:lang w:eastAsia="en-IN"/>
        </w:rPr>
        <w:t>gst</w:t>
      </w:r>
      <w:proofErr w:type="spellEnd"/>
      <w:r>
        <w:rPr>
          <w:rFonts w:ascii="Segoe UI" w:eastAsia="Times New Roman" w:hAnsi="Segoe UI" w:cs="Segoe UI"/>
          <w:color w:val="0D0D0D"/>
          <w:sz w:val="24"/>
          <w:szCs w:val="24"/>
          <w:lang w:eastAsia="en-IN"/>
        </w:rPr>
        <w:t xml:space="preserve"> type, payment method </w:t>
      </w:r>
      <w:proofErr w:type="gramStart"/>
      <w:r>
        <w:rPr>
          <w:rFonts w:ascii="Segoe UI" w:eastAsia="Times New Roman" w:hAnsi="Segoe UI" w:cs="Segoe UI"/>
          <w:color w:val="0D0D0D"/>
          <w:sz w:val="24"/>
          <w:szCs w:val="24"/>
          <w:lang w:eastAsia="en-IN"/>
        </w:rPr>
        <w:t>etc</w:t>
      </w:r>
      <w:proofErr w:type="gramEnd"/>
    </w:p>
    <w:p w14:paraId="28695E05" w14:textId="77777777" w:rsidR="00431496"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179"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sidRPr="00561D40">
        <w:rPr>
          <w:rFonts w:ascii="Segoe UI" w:eastAsia="Times New Roman" w:hAnsi="Segoe UI" w:cs="Segoe UI"/>
          <w:color w:val="0D0D0D"/>
          <w:sz w:val="24"/>
          <w:szCs w:val="24"/>
          <w:lang w:eastAsia="en-IN"/>
        </w:rPr>
        <w:t xml:space="preserve">Should have the option of pulling data and looking at the invoicing and payment of particular parent over 3-4 </w:t>
      </w:r>
      <w:proofErr w:type="spellStart"/>
      <w:r w:rsidRPr="00561D40">
        <w:rPr>
          <w:rFonts w:ascii="Segoe UI" w:eastAsia="Times New Roman" w:hAnsi="Segoe UI" w:cs="Segoe UI"/>
          <w:color w:val="0D0D0D"/>
          <w:sz w:val="24"/>
          <w:szCs w:val="24"/>
          <w:lang w:eastAsia="en-IN"/>
        </w:rPr>
        <w:t>years time</w:t>
      </w:r>
      <w:proofErr w:type="spellEnd"/>
      <w:r w:rsidRPr="00561D40">
        <w:rPr>
          <w:rFonts w:ascii="Segoe UI" w:eastAsia="Times New Roman" w:hAnsi="Segoe UI" w:cs="Segoe UI"/>
          <w:color w:val="0D0D0D"/>
          <w:sz w:val="24"/>
          <w:szCs w:val="24"/>
          <w:lang w:eastAsia="en-IN"/>
        </w:rPr>
        <w:t xml:space="preserve"> </w:t>
      </w:r>
      <w:proofErr w:type="gramStart"/>
      <w:r w:rsidRPr="00561D40">
        <w:rPr>
          <w:rFonts w:ascii="Segoe UI" w:eastAsia="Times New Roman" w:hAnsi="Segoe UI" w:cs="Segoe UI"/>
          <w:color w:val="0D0D0D"/>
          <w:sz w:val="24"/>
          <w:szCs w:val="24"/>
          <w:lang w:eastAsia="en-IN"/>
        </w:rPr>
        <w:t>period</w:t>
      </w:r>
      <w:proofErr w:type="gramEnd"/>
    </w:p>
    <w:p w14:paraId="6D48B949" w14:textId="77777777" w:rsidR="00431496" w:rsidRPr="00DA033C"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180"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sidRPr="00561D40">
        <w:rPr>
          <w:rFonts w:ascii="Segoe UI" w:eastAsia="Times New Roman" w:hAnsi="Segoe UI" w:cs="Segoe UI"/>
          <w:color w:val="0D0D0D"/>
          <w:sz w:val="24"/>
          <w:szCs w:val="24"/>
          <w:lang w:eastAsia="en-IN"/>
        </w:rPr>
        <w:t xml:space="preserve">Should have the option of pulling data and looking at the invoicing and payment of particular teacher/subject/time zone and analysing </w:t>
      </w:r>
      <w:proofErr w:type="spellStart"/>
      <w:r w:rsidRPr="00561D40">
        <w:rPr>
          <w:rFonts w:ascii="Segoe UI" w:eastAsia="Times New Roman" w:hAnsi="Segoe UI" w:cs="Segoe UI"/>
          <w:color w:val="0D0D0D"/>
          <w:sz w:val="24"/>
          <w:szCs w:val="24"/>
          <w:lang w:eastAsia="en-IN"/>
        </w:rPr>
        <w:t>monthwise</w:t>
      </w:r>
      <w:proofErr w:type="spellEnd"/>
      <w:r w:rsidRPr="00561D40">
        <w:rPr>
          <w:rFonts w:ascii="Segoe UI" w:eastAsia="Times New Roman" w:hAnsi="Segoe UI" w:cs="Segoe UI"/>
          <w:color w:val="0D0D0D"/>
          <w:sz w:val="24"/>
          <w:szCs w:val="24"/>
          <w:lang w:eastAsia="en-IN"/>
        </w:rPr>
        <w:t xml:space="preserve"> for 3-4 </w:t>
      </w:r>
      <w:proofErr w:type="spellStart"/>
      <w:r w:rsidRPr="00561D40">
        <w:rPr>
          <w:rFonts w:ascii="Segoe UI" w:eastAsia="Times New Roman" w:hAnsi="Segoe UI" w:cs="Segoe UI"/>
          <w:color w:val="0D0D0D"/>
          <w:sz w:val="24"/>
          <w:szCs w:val="24"/>
          <w:lang w:eastAsia="en-IN"/>
        </w:rPr>
        <w:t>years time</w:t>
      </w:r>
      <w:proofErr w:type="spellEnd"/>
      <w:r w:rsidRPr="00561D40">
        <w:rPr>
          <w:rFonts w:ascii="Segoe UI" w:eastAsia="Times New Roman" w:hAnsi="Segoe UI" w:cs="Segoe UI"/>
          <w:color w:val="0D0D0D"/>
          <w:sz w:val="24"/>
          <w:szCs w:val="24"/>
          <w:lang w:eastAsia="en-IN"/>
        </w:rPr>
        <w:t xml:space="preserve"> </w:t>
      </w:r>
      <w:proofErr w:type="gramStart"/>
      <w:r w:rsidRPr="00561D40">
        <w:rPr>
          <w:rFonts w:ascii="Segoe UI" w:eastAsia="Times New Roman" w:hAnsi="Segoe UI" w:cs="Segoe UI"/>
          <w:color w:val="0D0D0D"/>
          <w:sz w:val="24"/>
          <w:szCs w:val="24"/>
          <w:lang w:eastAsia="en-IN"/>
        </w:rPr>
        <w:t>period</w:t>
      </w:r>
      <w:proofErr w:type="gramEnd"/>
    </w:p>
    <w:p w14:paraId="19F90CB3" w14:textId="77777777" w:rsidR="00431496" w:rsidRPr="00DA033C" w:rsidRDefault="0043149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Change w:id="181" w:author="Dinesh Jhunjhunwala" w:date="2024-04-04T13:29:00Z" w16du:dateUtc="2024-04-04T07:59:00Z">
          <w:pPr>
            <w:numPr>
              <w:numId w:val="1"/>
            </w:num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360"/>
          </w:pPr>
        </w:pPrChange>
      </w:pPr>
      <w:r w:rsidRPr="00DA033C">
        <w:rPr>
          <w:rFonts w:ascii="Segoe UI" w:eastAsia="Times New Roman" w:hAnsi="Segoe UI" w:cs="Segoe UI"/>
          <w:b/>
          <w:bCs/>
          <w:color w:val="0D0D0D"/>
          <w:sz w:val="24"/>
          <w:szCs w:val="24"/>
          <w:bdr w:val="single" w:sz="2" w:space="0" w:color="E3E3E3" w:frame="1"/>
          <w:lang w:eastAsia="en-IN"/>
        </w:rPr>
        <w:t>Security and Authorization</w:t>
      </w:r>
      <w:r w:rsidRPr="00DA033C">
        <w:rPr>
          <w:rFonts w:ascii="Segoe UI" w:eastAsia="Times New Roman" w:hAnsi="Segoe UI" w:cs="Segoe UI"/>
          <w:color w:val="0D0D0D"/>
          <w:sz w:val="24"/>
          <w:szCs w:val="24"/>
          <w:lang w:eastAsia="en-IN"/>
        </w:rPr>
        <w:t>:</w:t>
      </w:r>
    </w:p>
    <w:p w14:paraId="0268E727" w14:textId="2344234B" w:rsidR="00431496" w:rsidRPr="00DA033C"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182"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sidRPr="00DA033C">
        <w:rPr>
          <w:rFonts w:ascii="Segoe UI" w:eastAsia="Times New Roman" w:hAnsi="Segoe UI" w:cs="Segoe UI"/>
          <w:color w:val="0D0D0D"/>
          <w:sz w:val="24"/>
          <w:szCs w:val="24"/>
          <w:lang w:eastAsia="en-IN"/>
        </w:rPr>
        <w:t xml:space="preserve">Implement authorization levels for viewing and editing </w:t>
      </w:r>
      <w:del w:id="183" w:author="Dinesh Jhunjhunwala" w:date="2024-04-04T12:23:00Z" w16du:dateUtc="2024-04-04T06:53:00Z">
        <w:r w:rsidRPr="00DA033C" w:rsidDel="00431496">
          <w:rPr>
            <w:rFonts w:ascii="Segoe UI" w:eastAsia="Times New Roman" w:hAnsi="Segoe UI" w:cs="Segoe UI"/>
            <w:color w:val="0D0D0D"/>
            <w:sz w:val="24"/>
            <w:szCs w:val="24"/>
            <w:lang w:eastAsia="en-IN"/>
          </w:rPr>
          <w:delText>invoices</w:delText>
        </w:r>
      </w:del>
      <w:ins w:id="184" w:author="Dinesh Jhunjhunwala" w:date="2024-04-04T12:23:00Z" w16du:dateUtc="2024-04-04T06:53:00Z">
        <w:r>
          <w:rPr>
            <w:rFonts w:ascii="Segoe UI" w:eastAsia="Times New Roman" w:hAnsi="Segoe UI" w:cs="Segoe UI"/>
            <w:color w:val="0D0D0D"/>
            <w:sz w:val="24"/>
            <w:szCs w:val="24"/>
            <w:lang w:eastAsia="en-IN"/>
          </w:rPr>
          <w:t>Receipts</w:t>
        </w:r>
      </w:ins>
      <w:r w:rsidRPr="00DA033C">
        <w:rPr>
          <w:rFonts w:ascii="Segoe UI" w:eastAsia="Times New Roman" w:hAnsi="Segoe UI" w:cs="Segoe UI"/>
          <w:color w:val="0D0D0D"/>
          <w:sz w:val="24"/>
          <w:szCs w:val="24"/>
          <w:lang w:eastAsia="en-IN"/>
        </w:rPr>
        <w:t>.</w:t>
      </w:r>
    </w:p>
    <w:p w14:paraId="0D787885" w14:textId="5AF23222" w:rsidR="00431496" w:rsidRPr="00DA033C" w:rsidRDefault="0043149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Change w:id="185" w:author="Dinesh Jhunjhunwala" w:date="2024-04-04T13:29:00Z" w16du:dateUtc="2024-04-04T07:59:00Z">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ind w:left="720" w:hanging="360"/>
          </w:pPr>
        </w:pPrChange>
      </w:pPr>
      <w:r w:rsidRPr="00DA033C">
        <w:rPr>
          <w:rFonts w:ascii="Segoe UI" w:eastAsia="Times New Roman" w:hAnsi="Segoe UI" w:cs="Segoe UI"/>
          <w:color w:val="0D0D0D"/>
          <w:sz w:val="24"/>
          <w:szCs w:val="24"/>
          <w:lang w:eastAsia="en-IN"/>
        </w:rPr>
        <w:t>Ensure sensitive data such as phone numbers, email addresses, and addresses</w:t>
      </w:r>
      <w:ins w:id="186" w:author="Dinesh Jhunjhunwala" w:date="2024-04-04T13:41:00Z" w16du:dateUtc="2024-04-04T08:11:00Z">
        <w:r w:rsidR="00DD60B5">
          <w:rPr>
            <w:rFonts w:ascii="Segoe UI" w:eastAsia="Times New Roman" w:hAnsi="Segoe UI" w:cs="Segoe UI"/>
            <w:color w:val="0D0D0D"/>
            <w:sz w:val="24"/>
            <w:szCs w:val="24"/>
            <w:lang w:eastAsia="en-IN"/>
          </w:rPr>
          <w:t>, bank details</w:t>
        </w:r>
      </w:ins>
      <w:r w:rsidRPr="00DA033C">
        <w:rPr>
          <w:rFonts w:ascii="Segoe UI" w:eastAsia="Times New Roman" w:hAnsi="Segoe UI" w:cs="Segoe UI"/>
          <w:color w:val="0D0D0D"/>
          <w:sz w:val="24"/>
          <w:szCs w:val="24"/>
          <w:lang w:eastAsia="en-IN"/>
        </w:rPr>
        <w:t xml:space="preserve"> are hidden.</w:t>
      </w:r>
    </w:p>
    <w:p w14:paraId="61B44661" w14:textId="77777777" w:rsidR="00431496" w:rsidRDefault="00431496" w:rsidP="00431496"/>
    <w:p w14:paraId="5BFCF3B1" w14:textId="77777777" w:rsidR="00431496" w:rsidRDefault="00431496" w:rsidP="00431496"/>
    <w:p w14:paraId="4F9ED59D" w14:textId="77777777" w:rsidR="00431496" w:rsidRPr="001B7DC0"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ins w:id="187" w:author="Dinesh Jhunjhunwala" w:date="2024-04-04T12:21:00Z" w16du:dateUtc="2024-04-04T06:51:00Z"/>
          <w:rFonts w:ascii="Segoe UI" w:eastAsia="Times New Roman" w:hAnsi="Segoe UI" w:cs="Segoe UI"/>
          <w:b/>
          <w:bCs/>
          <w:color w:val="0D0D0D"/>
          <w:sz w:val="36"/>
          <w:szCs w:val="36"/>
          <w:lang w:eastAsia="en-IN"/>
        </w:rPr>
      </w:pPr>
      <w:ins w:id="188" w:author="Dinesh Jhunjhunwala" w:date="2024-04-04T12:21:00Z" w16du:dateUtc="2024-04-04T06:51:00Z">
        <w:r w:rsidRPr="001B7DC0">
          <w:rPr>
            <w:rFonts w:ascii="Segoe UI" w:eastAsia="Times New Roman" w:hAnsi="Segoe UI" w:cs="Segoe UI"/>
            <w:b/>
            <w:bCs/>
            <w:color w:val="0D0D0D"/>
            <w:sz w:val="36"/>
            <w:szCs w:val="36"/>
            <w:lang w:eastAsia="en-IN"/>
          </w:rPr>
          <w:t>Technologies Used</w:t>
        </w:r>
      </w:ins>
    </w:p>
    <w:p w14:paraId="1B75D150" w14:textId="77777777" w:rsidR="00431496" w:rsidRPr="001B7DC0" w:rsidRDefault="00431496" w:rsidP="0043149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189" w:author="Dinesh Jhunjhunwala" w:date="2024-04-04T12:21:00Z" w16du:dateUtc="2024-04-04T06:51:00Z"/>
          <w:rFonts w:ascii="Segoe UI" w:eastAsia="Times New Roman" w:hAnsi="Segoe UI" w:cs="Segoe UI"/>
          <w:color w:val="0D0D0D"/>
          <w:sz w:val="24"/>
          <w:szCs w:val="24"/>
          <w:lang w:eastAsia="en-IN"/>
        </w:rPr>
      </w:pPr>
      <w:ins w:id="190"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Frontend:</w:t>
        </w:r>
        <w:r w:rsidRPr="001B7DC0">
          <w:rPr>
            <w:rFonts w:ascii="Segoe UI" w:eastAsia="Times New Roman" w:hAnsi="Segoe UI" w:cs="Segoe UI"/>
            <w:color w:val="0D0D0D"/>
            <w:sz w:val="24"/>
            <w:szCs w:val="24"/>
            <w:lang w:eastAsia="en-IN"/>
          </w:rPr>
          <w:t xml:space="preserve"> HTML5, CSS3, JavaScript, Bootstrap</w:t>
        </w:r>
      </w:ins>
    </w:p>
    <w:p w14:paraId="11EBA569" w14:textId="77777777" w:rsidR="00431496" w:rsidRPr="001B7DC0" w:rsidRDefault="00431496" w:rsidP="0043149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191" w:author="Dinesh Jhunjhunwala" w:date="2024-04-04T12:21:00Z" w16du:dateUtc="2024-04-04T06:51:00Z"/>
          <w:rFonts w:ascii="Segoe UI" w:eastAsia="Times New Roman" w:hAnsi="Segoe UI" w:cs="Segoe UI"/>
          <w:color w:val="0D0D0D"/>
          <w:sz w:val="24"/>
          <w:szCs w:val="24"/>
          <w:lang w:eastAsia="en-IN"/>
        </w:rPr>
      </w:pPr>
      <w:ins w:id="192"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Backend:</w:t>
        </w:r>
        <w:r w:rsidRPr="001B7DC0">
          <w:rPr>
            <w:rFonts w:ascii="Segoe UI" w:eastAsia="Times New Roman" w:hAnsi="Segoe UI" w:cs="Segoe UI"/>
            <w:color w:val="0D0D0D"/>
            <w:sz w:val="24"/>
            <w:szCs w:val="24"/>
            <w:lang w:eastAsia="en-IN"/>
          </w:rPr>
          <w:t xml:space="preserve"> PHP (Laravel Framework)</w:t>
        </w:r>
      </w:ins>
    </w:p>
    <w:p w14:paraId="18355B3A" w14:textId="77777777" w:rsidR="00431496" w:rsidRPr="001B7DC0" w:rsidRDefault="00431496" w:rsidP="0043149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193" w:author="Dinesh Jhunjhunwala" w:date="2024-04-04T12:21:00Z" w16du:dateUtc="2024-04-04T06:51:00Z"/>
          <w:rFonts w:ascii="Segoe UI" w:eastAsia="Times New Roman" w:hAnsi="Segoe UI" w:cs="Segoe UI"/>
          <w:color w:val="0D0D0D"/>
          <w:sz w:val="24"/>
          <w:szCs w:val="24"/>
          <w:lang w:eastAsia="en-IN"/>
        </w:rPr>
      </w:pPr>
      <w:ins w:id="194"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Database:</w:t>
        </w:r>
        <w:r w:rsidRPr="001B7DC0">
          <w:rPr>
            <w:rFonts w:ascii="Segoe UI" w:eastAsia="Times New Roman" w:hAnsi="Segoe UI" w:cs="Segoe UI"/>
            <w:color w:val="0D0D0D"/>
            <w:sz w:val="24"/>
            <w:szCs w:val="24"/>
            <w:lang w:eastAsia="en-IN"/>
          </w:rPr>
          <w:t xml:space="preserve"> MySQL</w:t>
        </w:r>
      </w:ins>
    </w:p>
    <w:p w14:paraId="51F98EBF" w14:textId="77777777" w:rsidR="00431496" w:rsidRPr="001B7DC0" w:rsidRDefault="00431496" w:rsidP="0043149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195" w:author="Dinesh Jhunjhunwala" w:date="2024-04-04T12:21:00Z" w16du:dateUtc="2024-04-04T06:51:00Z"/>
          <w:rFonts w:ascii="Segoe UI" w:eastAsia="Times New Roman" w:hAnsi="Segoe UI" w:cs="Segoe UI"/>
          <w:color w:val="0D0D0D"/>
          <w:sz w:val="24"/>
          <w:szCs w:val="24"/>
          <w:lang w:eastAsia="en-IN"/>
        </w:rPr>
      </w:pPr>
      <w:ins w:id="196"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PDF Generation:</w:t>
        </w:r>
        <w:r w:rsidRPr="001B7DC0">
          <w:rPr>
            <w:rFonts w:ascii="Segoe UI" w:eastAsia="Times New Roman" w:hAnsi="Segoe UI" w:cs="Segoe UI"/>
            <w:color w:val="0D0D0D"/>
            <w:sz w:val="24"/>
            <w:szCs w:val="24"/>
            <w:lang w:eastAsia="en-IN"/>
          </w:rPr>
          <w:t xml:space="preserve"> TCPDF or similar library</w:t>
        </w:r>
      </w:ins>
    </w:p>
    <w:p w14:paraId="6DE60495" w14:textId="77777777" w:rsidR="00431496" w:rsidRPr="001B7DC0" w:rsidRDefault="00431496" w:rsidP="0043149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197" w:author="Dinesh Jhunjhunwala" w:date="2024-04-04T12:21:00Z" w16du:dateUtc="2024-04-04T06:51:00Z"/>
          <w:rFonts w:ascii="Segoe UI" w:eastAsia="Times New Roman" w:hAnsi="Segoe UI" w:cs="Segoe UI"/>
          <w:color w:val="0D0D0D"/>
          <w:sz w:val="24"/>
          <w:szCs w:val="24"/>
          <w:lang w:eastAsia="en-IN"/>
        </w:rPr>
      </w:pPr>
      <w:ins w:id="198"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Email:</w:t>
        </w:r>
        <w:r w:rsidRPr="001B7DC0">
          <w:rPr>
            <w:rFonts w:ascii="Segoe UI" w:eastAsia="Times New Roman" w:hAnsi="Segoe UI" w:cs="Segoe UI"/>
            <w:color w:val="0D0D0D"/>
            <w:sz w:val="24"/>
            <w:szCs w:val="24"/>
            <w:lang w:eastAsia="en-IN"/>
          </w:rPr>
          <w:t xml:space="preserve"> Laravel Mail</w:t>
        </w:r>
      </w:ins>
    </w:p>
    <w:p w14:paraId="2C4AC81C" w14:textId="77777777" w:rsidR="00431496" w:rsidRPr="001B7DC0"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ins w:id="199" w:author="Dinesh Jhunjhunwala" w:date="2024-04-04T12:21:00Z" w16du:dateUtc="2024-04-04T06:51:00Z"/>
          <w:rFonts w:ascii="Segoe UI" w:eastAsia="Times New Roman" w:hAnsi="Segoe UI" w:cs="Segoe UI"/>
          <w:b/>
          <w:bCs/>
          <w:color w:val="0D0D0D"/>
          <w:sz w:val="36"/>
          <w:szCs w:val="36"/>
          <w:lang w:eastAsia="en-IN"/>
        </w:rPr>
      </w:pPr>
      <w:ins w:id="200" w:author="Dinesh Jhunjhunwala" w:date="2024-04-04T12:21:00Z" w16du:dateUtc="2024-04-04T06:51:00Z">
        <w:r w:rsidRPr="001B7DC0">
          <w:rPr>
            <w:rFonts w:ascii="Segoe UI" w:eastAsia="Times New Roman" w:hAnsi="Segoe UI" w:cs="Segoe UI"/>
            <w:b/>
            <w:bCs/>
            <w:color w:val="0D0D0D"/>
            <w:sz w:val="36"/>
            <w:szCs w:val="36"/>
            <w:lang w:eastAsia="en-IN"/>
          </w:rPr>
          <w:t>Development Approach</w:t>
        </w:r>
      </w:ins>
    </w:p>
    <w:p w14:paraId="4BEB96F0" w14:textId="77777777" w:rsidR="00431496" w:rsidRPr="001B7DC0" w:rsidRDefault="00431496" w:rsidP="0043149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201" w:author="Dinesh Jhunjhunwala" w:date="2024-04-04T12:21:00Z" w16du:dateUtc="2024-04-04T06:51:00Z"/>
          <w:rFonts w:ascii="Segoe UI" w:eastAsia="Times New Roman" w:hAnsi="Segoe UI" w:cs="Segoe UI"/>
          <w:color w:val="0D0D0D"/>
          <w:sz w:val="24"/>
          <w:szCs w:val="24"/>
          <w:lang w:eastAsia="en-IN"/>
        </w:rPr>
      </w:pPr>
      <w:ins w:id="202"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Database Design:</w:t>
        </w:r>
        <w:r w:rsidRPr="001B7DC0">
          <w:rPr>
            <w:rFonts w:ascii="Segoe UI" w:eastAsia="Times New Roman" w:hAnsi="Segoe UI" w:cs="Segoe UI"/>
            <w:color w:val="0D0D0D"/>
            <w:sz w:val="24"/>
            <w:szCs w:val="24"/>
            <w:lang w:eastAsia="en-IN"/>
          </w:rPr>
          <w:t xml:space="preserve"> Design and implement the database schema according to the requirements.</w:t>
        </w:r>
      </w:ins>
    </w:p>
    <w:p w14:paraId="280A5AF1" w14:textId="77777777" w:rsidR="00431496" w:rsidRPr="001B7DC0" w:rsidRDefault="00431496" w:rsidP="0043149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203" w:author="Dinesh Jhunjhunwala" w:date="2024-04-04T12:21:00Z" w16du:dateUtc="2024-04-04T06:51:00Z"/>
          <w:rFonts w:ascii="Segoe UI" w:eastAsia="Times New Roman" w:hAnsi="Segoe UI" w:cs="Segoe UI"/>
          <w:color w:val="0D0D0D"/>
          <w:sz w:val="24"/>
          <w:szCs w:val="24"/>
          <w:lang w:eastAsia="en-IN"/>
        </w:rPr>
      </w:pPr>
      <w:ins w:id="204"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Backend Development:</w:t>
        </w:r>
        <w:r w:rsidRPr="001B7DC0">
          <w:rPr>
            <w:rFonts w:ascii="Segoe UI" w:eastAsia="Times New Roman" w:hAnsi="Segoe UI" w:cs="Segoe UI"/>
            <w:color w:val="0D0D0D"/>
            <w:sz w:val="24"/>
            <w:szCs w:val="24"/>
            <w:lang w:eastAsia="en-IN"/>
          </w:rPr>
          <w:t xml:space="preserve"> Develop backend logic using Laravel framework to handle file uploads, receipt generation, payment processing, etc.</w:t>
        </w:r>
      </w:ins>
    </w:p>
    <w:p w14:paraId="304F9CA7" w14:textId="77777777" w:rsidR="00431496" w:rsidRPr="001B7DC0" w:rsidRDefault="00431496" w:rsidP="0043149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205" w:author="Dinesh Jhunjhunwala" w:date="2024-04-04T12:21:00Z" w16du:dateUtc="2024-04-04T06:51:00Z"/>
          <w:rFonts w:ascii="Segoe UI" w:eastAsia="Times New Roman" w:hAnsi="Segoe UI" w:cs="Segoe UI"/>
          <w:color w:val="0D0D0D"/>
          <w:sz w:val="24"/>
          <w:szCs w:val="24"/>
          <w:lang w:eastAsia="en-IN"/>
        </w:rPr>
      </w:pPr>
      <w:ins w:id="206"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Frontend Development:</w:t>
        </w:r>
        <w:r w:rsidRPr="001B7DC0">
          <w:rPr>
            <w:rFonts w:ascii="Segoe UI" w:eastAsia="Times New Roman" w:hAnsi="Segoe UI" w:cs="Segoe UI"/>
            <w:color w:val="0D0D0D"/>
            <w:sz w:val="24"/>
            <w:szCs w:val="24"/>
            <w:lang w:eastAsia="en-IN"/>
          </w:rPr>
          <w:t xml:space="preserve"> Create user-friendly interfaces for uploading files, managing receipts, and viewing payment history using HTML, CSS, and JavaScript.</w:t>
        </w:r>
      </w:ins>
    </w:p>
    <w:p w14:paraId="793988FB" w14:textId="77777777" w:rsidR="00431496" w:rsidRPr="001B7DC0" w:rsidRDefault="00431496" w:rsidP="0043149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207" w:author="Dinesh Jhunjhunwala" w:date="2024-04-04T12:21:00Z" w16du:dateUtc="2024-04-04T06:51:00Z"/>
          <w:rFonts w:ascii="Segoe UI" w:eastAsia="Times New Roman" w:hAnsi="Segoe UI" w:cs="Segoe UI"/>
          <w:color w:val="0D0D0D"/>
          <w:sz w:val="24"/>
          <w:szCs w:val="24"/>
          <w:lang w:eastAsia="en-IN"/>
        </w:rPr>
      </w:pPr>
      <w:ins w:id="208"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Integration:</w:t>
        </w:r>
        <w:r w:rsidRPr="001B7DC0">
          <w:rPr>
            <w:rFonts w:ascii="Segoe UI" w:eastAsia="Times New Roman" w:hAnsi="Segoe UI" w:cs="Segoe UI"/>
            <w:color w:val="0D0D0D"/>
            <w:sz w:val="24"/>
            <w:szCs w:val="24"/>
            <w:lang w:eastAsia="en-IN"/>
          </w:rPr>
          <w:t xml:space="preserve"> Integrate PDF generation libraries, email sending functionality, and bank payment systems.</w:t>
        </w:r>
      </w:ins>
    </w:p>
    <w:p w14:paraId="2F490EFA" w14:textId="77777777" w:rsidR="00431496" w:rsidRPr="001B7DC0" w:rsidRDefault="00431496" w:rsidP="0043149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209" w:author="Dinesh Jhunjhunwala" w:date="2024-04-04T12:21:00Z" w16du:dateUtc="2024-04-04T06:51:00Z"/>
          <w:rFonts w:ascii="Segoe UI" w:eastAsia="Times New Roman" w:hAnsi="Segoe UI" w:cs="Segoe UI"/>
          <w:color w:val="0D0D0D"/>
          <w:sz w:val="24"/>
          <w:szCs w:val="24"/>
          <w:lang w:eastAsia="en-IN"/>
        </w:rPr>
      </w:pPr>
      <w:ins w:id="210"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lastRenderedPageBreak/>
          <w:t>Testing:</w:t>
        </w:r>
        <w:r w:rsidRPr="001B7DC0">
          <w:rPr>
            <w:rFonts w:ascii="Segoe UI" w:eastAsia="Times New Roman" w:hAnsi="Segoe UI" w:cs="Segoe UI"/>
            <w:color w:val="0D0D0D"/>
            <w:sz w:val="24"/>
            <w:szCs w:val="24"/>
            <w:lang w:eastAsia="en-IN"/>
          </w:rPr>
          <w:t xml:space="preserve"> Conduct thorough testing of the website to ensure all features are working correctly and efficiently.</w:t>
        </w:r>
      </w:ins>
    </w:p>
    <w:p w14:paraId="20D06829" w14:textId="77777777" w:rsidR="00431496" w:rsidRPr="001B7DC0" w:rsidRDefault="00431496" w:rsidP="0043149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211" w:author="Dinesh Jhunjhunwala" w:date="2024-04-04T12:21:00Z" w16du:dateUtc="2024-04-04T06:51:00Z"/>
          <w:rFonts w:ascii="Segoe UI" w:eastAsia="Times New Roman" w:hAnsi="Segoe UI" w:cs="Segoe UI"/>
          <w:color w:val="0D0D0D"/>
          <w:sz w:val="24"/>
          <w:szCs w:val="24"/>
          <w:lang w:eastAsia="en-IN"/>
        </w:rPr>
      </w:pPr>
      <w:ins w:id="212"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Deployment:</w:t>
        </w:r>
        <w:r w:rsidRPr="001B7DC0">
          <w:rPr>
            <w:rFonts w:ascii="Segoe UI" w:eastAsia="Times New Roman" w:hAnsi="Segoe UI" w:cs="Segoe UI"/>
            <w:color w:val="0D0D0D"/>
            <w:sz w:val="24"/>
            <w:szCs w:val="24"/>
            <w:lang w:eastAsia="en-IN"/>
          </w:rPr>
          <w:t xml:space="preserve"> Deploy the website on a web server and ensure proper configuration for security and performance.</w:t>
        </w:r>
      </w:ins>
    </w:p>
    <w:p w14:paraId="7638B07A" w14:textId="77777777" w:rsidR="00431496" w:rsidRPr="001B7DC0"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ins w:id="213" w:author="Dinesh Jhunjhunwala" w:date="2024-04-04T12:21:00Z" w16du:dateUtc="2024-04-04T06:51:00Z"/>
          <w:rFonts w:ascii="Segoe UI" w:eastAsia="Times New Roman" w:hAnsi="Segoe UI" w:cs="Segoe UI"/>
          <w:b/>
          <w:bCs/>
          <w:color w:val="0D0D0D"/>
          <w:sz w:val="36"/>
          <w:szCs w:val="36"/>
          <w:lang w:eastAsia="en-IN"/>
        </w:rPr>
      </w:pPr>
      <w:ins w:id="214" w:author="Dinesh Jhunjhunwala" w:date="2024-04-04T12:21:00Z" w16du:dateUtc="2024-04-04T06:51:00Z">
        <w:r w:rsidRPr="001B7DC0">
          <w:rPr>
            <w:rFonts w:ascii="Segoe UI" w:eastAsia="Times New Roman" w:hAnsi="Segoe UI" w:cs="Segoe UI"/>
            <w:b/>
            <w:bCs/>
            <w:color w:val="0D0D0D"/>
            <w:sz w:val="36"/>
            <w:szCs w:val="36"/>
            <w:lang w:eastAsia="en-IN"/>
          </w:rPr>
          <w:t>Documentation Structure</w:t>
        </w:r>
      </w:ins>
    </w:p>
    <w:p w14:paraId="77D73260" w14:textId="77777777" w:rsidR="00431496" w:rsidRPr="001B7DC0" w:rsidRDefault="00431496" w:rsidP="0043149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215" w:author="Dinesh Jhunjhunwala" w:date="2024-04-04T12:21:00Z" w16du:dateUtc="2024-04-04T06:51:00Z"/>
          <w:rFonts w:ascii="Segoe UI" w:eastAsia="Times New Roman" w:hAnsi="Segoe UI" w:cs="Segoe UI"/>
          <w:color w:val="0D0D0D"/>
          <w:sz w:val="24"/>
          <w:szCs w:val="24"/>
          <w:lang w:eastAsia="en-IN"/>
        </w:rPr>
      </w:pPr>
      <w:ins w:id="216"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Introduction:</w:t>
        </w:r>
        <w:r w:rsidRPr="001B7DC0">
          <w:rPr>
            <w:rFonts w:ascii="Segoe UI" w:eastAsia="Times New Roman" w:hAnsi="Segoe UI" w:cs="Segoe UI"/>
            <w:color w:val="0D0D0D"/>
            <w:sz w:val="24"/>
            <w:szCs w:val="24"/>
            <w:lang w:eastAsia="en-IN"/>
          </w:rPr>
          <w:t xml:space="preserve"> Overview of the project and its goals.</w:t>
        </w:r>
      </w:ins>
    </w:p>
    <w:p w14:paraId="15B48909" w14:textId="77777777" w:rsidR="00431496" w:rsidRPr="001B7DC0" w:rsidRDefault="00431496" w:rsidP="0043149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217" w:author="Dinesh Jhunjhunwala" w:date="2024-04-04T12:21:00Z" w16du:dateUtc="2024-04-04T06:51:00Z"/>
          <w:rFonts w:ascii="Segoe UI" w:eastAsia="Times New Roman" w:hAnsi="Segoe UI" w:cs="Segoe UI"/>
          <w:color w:val="0D0D0D"/>
          <w:sz w:val="24"/>
          <w:szCs w:val="24"/>
          <w:lang w:eastAsia="en-IN"/>
        </w:rPr>
      </w:pPr>
      <w:ins w:id="218"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Requirements:</w:t>
        </w:r>
        <w:r w:rsidRPr="001B7DC0">
          <w:rPr>
            <w:rFonts w:ascii="Segoe UI" w:eastAsia="Times New Roman" w:hAnsi="Segoe UI" w:cs="Segoe UI"/>
            <w:color w:val="0D0D0D"/>
            <w:sz w:val="24"/>
            <w:szCs w:val="24"/>
            <w:lang w:eastAsia="en-IN"/>
          </w:rPr>
          <w:t xml:space="preserve"> Detailed list of functional and non-functional requirements.</w:t>
        </w:r>
      </w:ins>
    </w:p>
    <w:p w14:paraId="49F9D0FF" w14:textId="77777777" w:rsidR="00431496" w:rsidRPr="001B7DC0" w:rsidRDefault="00431496" w:rsidP="0043149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219" w:author="Dinesh Jhunjhunwala" w:date="2024-04-04T12:21:00Z" w16du:dateUtc="2024-04-04T06:51:00Z"/>
          <w:rFonts w:ascii="Segoe UI" w:eastAsia="Times New Roman" w:hAnsi="Segoe UI" w:cs="Segoe UI"/>
          <w:color w:val="0D0D0D"/>
          <w:sz w:val="24"/>
          <w:szCs w:val="24"/>
          <w:lang w:eastAsia="en-IN"/>
        </w:rPr>
      </w:pPr>
      <w:ins w:id="220"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Technologies Used:</w:t>
        </w:r>
        <w:r w:rsidRPr="001B7DC0">
          <w:rPr>
            <w:rFonts w:ascii="Segoe UI" w:eastAsia="Times New Roman" w:hAnsi="Segoe UI" w:cs="Segoe UI"/>
            <w:color w:val="0D0D0D"/>
            <w:sz w:val="24"/>
            <w:szCs w:val="24"/>
            <w:lang w:eastAsia="en-IN"/>
          </w:rPr>
          <w:t xml:space="preserve"> Overview of the technologies and tools used in development.</w:t>
        </w:r>
      </w:ins>
    </w:p>
    <w:p w14:paraId="0FD39F5B" w14:textId="77777777" w:rsidR="00431496" w:rsidRPr="001B7DC0" w:rsidRDefault="00431496" w:rsidP="0043149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221" w:author="Dinesh Jhunjhunwala" w:date="2024-04-04T12:21:00Z" w16du:dateUtc="2024-04-04T06:51:00Z"/>
          <w:rFonts w:ascii="Segoe UI" w:eastAsia="Times New Roman" w:hAnsi="Segoe UI" w:cs="Segoe UI"/>
          <w:color w:val="0D0D0D"/>
          <w:sz w:val="24"/>
          <w:szCs w:val="24"/>
          <w:lang w:eastAsia="en-IN"/>
        </w:rPr>
      </w:pPr>
      <w:ins w:id="222"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Development Approach:</w:t>
        </w:r>
        <w:r w:rsidRPr="001B7DC0">
          <w:rPr>
            <w:rFonts w:ascii="Segoe UI" w:eastAsia="Times New Roman" w:hAnsi="Segoe UI" w:cs="Segoe UI"/>
            <w:color w:val="0D0D0D"/>
            <w:sz w:val="24"/>
            <w:szCs w:val="24"/>
            <w:lang w:eastAsia="en-IN"/>
          </w:rPr>
          <w:t xml:space="preserve"> Step-by-step guide on how the website will be developed.</w:t>
        </w:r>
      </w:ins>
    </w:p>
    <w:p w14:paraId="44951BEF" w14:textId="77777777" w:rsidR="00431496" w:rsidRPr="001B7DC0" w:rsidRDefault="00431496" w:rsidP="0043149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223" w:author="Dinesh Jhunjhunwala" w:date="2024-04-04T12:21:00Z" w16du:dateUtc="2024-04-04T06:51:00Z"/>
          <w:rFonts w:ascii="Segoe UI" w:eastAsia="Times New Roman" w:hAnsi="Segoe UI" w:cs="Segoe UI"/>
          <w:color w:val="0D0D0D"/>
          <w:sz w:val="24"/>
          <w:szCs w:val="24"/>
          <w:lang w:eastAsia="en-IN"/>
        </w:rPr>
      </w:pPr>
      <w:ins w:id="224"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Database Design:</w:t>
        </w:r>
        <w:r w:rsidRPr="001B7DC0">
          <w:rPr>
            <w:rFonts w:ascii="Segoe UI" w:eastAsia="Times New Roman" w:hAnsi="Segoe UI" w:cs="Segoe UI"/>
            <w:color w:val="0D0D0D"/>
            <w:sz w:val="24"/>
            <w:szCs w:val="24"/>
            <w:lang w:eastAsia="en-IN"/>
          </w:rPr>
          <w:t xml:space="preserve"> Description of the database schema and relationships.</w:t>
        </w:r>
      </w:ins>
    </w:p>
    <w:p w14:paraId="275D6A4E" w14:textId="77777777" w:rsidR="00431496" w:rsidRPr="001B7DC0" w:rsidRDefault="00431496" w:rsidP="0043149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225" w:author="Dinesh Jhunjhunwala" w:date="2024-04-04T12:21:00Z" w16du:dateUtc="2024-04-04T06:51:00Z"/>
          <w:rFonts w:ascii="Segoe UI" w:eastAsia="Times New Roman" w:hAnsi="Segoe UI" w:cs="Segoe UI"/>
          <w:color w:val="0D0D0D"/>
          <w:sz w:val="24"/>
          <w:szCs w:val="24"/>
          <w:lang w:eastAsia="en-IN"/>
        </w:rPr>
      </w:pPr>
      <w:ins w:id="226"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Backend Development:</w:t>
        </w:r>
        <w:r w:rsidRPr="001B7DC0">
          <w:rPr>
            <w:rFonts w:ascii="Segoe UI" w:eastAsia="Times New Roman" w:hAnsi="Segoe UI" w:cs="Segoe UI"/>
            <w:color w:val="0D0D0D"/>
            <w:sz w:val="24"/>
            <w:szCs w:val="24"/>
            <w:lang w:eastAsia="en-IN"/>
          </w:rPr>
          <w:t xml:space="preserve"> Explanation of backend logic and implementation details.</w:t>
        </w:r>
      </w:ins>
    </w:p>
    <w:p w14:paraId="45C3FAF1" w14:textId="77777777" w:rsidR="00431496" w:rsidRPr="001B7DC0" w:rsidRDefault="00431496" w:rsidP="0043149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227" w:author="Dinesh Jhunjhunwala" w:date="2024-04-04T12:21:00Z" w16du:dateUtc="2024-04-04T06:51:00Z"/>
          <w:rFonts w:ascii="Segoe UI" w:eastAsia="Times New Roman" w:hAnsi="Segoe UI" w:cs="Segoe UI"/>
          <w:color w:val="0D0D0D"/>
          <w:sz w:val="24"/>
          <w:szCs w:val="24"/>
          <w:lang w:eastAsia="en-IN"/>
        </w:rPr>
      </w:pPr>
      <w:ins w:id="228"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Frontend Development:</w:t>
        </w:r>
        <w:r w:rsidRPr="001B7DC0">
          <w:rPr>
            <w:rFonts w:ascii="Segoe UI" w:eastAsia="Times New Roman" w:hAnsi="Segoe UI" w:cs="Segoe UI"/>
            <w:color w:val="0D0D0D"/>
            <w:sz w:val="24"/>
            <w:szCs w:val="24"/>
            <w:lang w:eastAsia="en-IN"/>
          </w:rPr>
          <w:t xml:space="preserve"> Overview of frontend interfaces and user interactions.</w:t>
        </w:r>
      </w:ins>
    </w:p>
    <w:p w14:paraId="0A7EC9C5" w14:textId="77777777" w:rsidR="00431496" w:rsidRPr="001B7DC0" w:rsidRDefault="00431496" w:rsidP="0043149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229" w:author="Dinesh Jhunjhunwala" w:date="2024-04-04T12:21:00Z" w16du:dateUtc="2024-04-04T06:51:00Z"/>
          <w:rFonts w:ascii="Segoe UI" w:eastAsia="Times New Roman" w:hAnsi="Segoe UI" w:cs="Segoe UI"/>
          <w:color w:val="0D0D0D"/>
          <w:sz w:val="24"/>
          <w:szCs w:val="24"/>
          <w:lang w:eastAsia="en-IN"/>
        </w:rPr>
      </w:pPr>
      <w:ins w:id="230"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Integration:</w:t>
        </w:r>
        <w:r w:rsidRPr="001B7DC0">
          <w:rPr>
            <w:rFonts w:ascii="Segoe UI" w:eastAsia="Times New Roman" w:hAnsi="Segoe UI" w:cs="Segoe UI"/>
            <w:color w:val="0D0D0D"/>
            <w:sz w:val="24"/>
            <w:szCs w:val="24"/>
            <w:lang w:eastAsia="en-IN"/>
          </w:rPr>
          <w:t xml:space="preserve"> Details on integrating third-party libraries and systems.</w:t>
        </w:r>
      </w:ins>
    </w:p>
    <w:p w14:paraId="3D0F325B" w14:textId="77777777" w:rsidR="00431496" w:rsidRPr="001B7DC0" w:rsidRDefault="00431496" w:rsidP="0043149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231" w:author="Dinesh Jhunjhunwala" w:date="2024-04-04T12:21:00Z" w16du:dateUtc="2024-04-04T06:51:00Z"/>
          <w:rFonts w:ascii="Segoe UI" w:eastAsia="Times New Roman" w:hAnsi="Segoe UI" w:cs="Segoe UI"/>
          <w:color w:val="0D0D0D"/>
          <w:sz w:val="24"/>
          <w:szCs w:val="24"/>
          <w:lang w:eastAsia="en-IN"/>
        </w:rPr>
      </w:pPr>
      <w:ins w:id="232"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Testing:</w:t>
        </w:r>
        <w:r w:rsidRPr="001B7DC0">
          <w:rPr>
            <w:rFonts w:ascii="Segoe UI" w:eastAsia="Times New Roman" w:hAnsi="Segoe UI" w:cs="Segoe UI"/>
            <w:color w:val="0D0D0D"/>
            <w:sz w:val="24"/>
            <w:szCs w:val="24"/>
            <w:lang w:eastAsia="en-IN"/>
          </w:rPr>
          <w:t xml:space="preserve"> Strategy for testing the website and ensuring quality.</w:t>
        </w:r>
      </w:ins>
    </w:p>
    <w:p w14:paraId="0B0B91D9" w14:textId="77777777" w:rsidR="00431496" w:rsidRPr="001B7DC0" w:rsidRDefault="00431496" w:rsidP="0043149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ins w:id="233" w:author="Dinesh Jhunjhunwala" w:date="2024-04-04T12:21:00Z" w16du:dateUtc="2024-04-04T06:51:00Z"/>
          <w:rFonts w:ascii="Segoe UI" w:eastAsia="Times New Roman" w:hAnsi="Segoe UI" w:cs="Segoe UI"/>
          <w:color w:val="0D0D0D"/>
          <w:sz w:val="24"/>
          <w:szCs w:val="24"/>
          <w:lang w:eastAsia="en-IN"/>
        </w:rPr>
      </w:pPr>
      <w:ins w:id="234" w:author="Dinesh Jhunjhunwala" w:date="2024-04-04T12:21:00Z" w16du:dateUtc="2024-04-04T06:51:00Z">
        <w:r w:rsidRPr="001B7DC0">
          <w:rPr>
            <w:rFonts w:ascii="Segoe UI" w:eastAsia="Times New Roman" w:hAnsi="Segoe UI" w:cs="Segoe UI"/>
            <w:b/>
            <w:bCs/>
            <w:color w:val="0D0D0D"/>
            <w:sz w:val="24"/>
            <w:szCs w:val="24"/>
            <w:bdr w:val="single" w:sz="2" w:space="0" w:color="E3E3E3" w:frame="1"/>
            <w:lang w:eastAsia="en-IN"/>
          </w:rPr>
          <w:t>Deployment:</w:t>
        </w:r>
        <w:r w:rsidRPr="001B7DC0">
          <w:rPr>
            <w:rFonts w:ascii="Segoe UI" w:eastAsia="Times New Roman" w:hAnsi="Segoe UI" w:cs="Segoe UI"/>
            <w:color w:val="0D0D0D"/>
            <w:sz w:val="24"/>
            <w:szCs w:val="24"/>
            <w:lang w:eastAsia="en-IN"/>
          </w:rPr>
          <w:t xml:space="preserve"> Guidelines for deploying the website on a production server.</w:t>
        </w:r>
      </w:ins>
    </w:p>
    <w:p w14:paraId="55E6DB91" w14:textId="77777777" w:rsidR="00431496" w:rsidRPr="001B7DC0"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ins w:id="235" w:author="Dinesh Jhunjhunwala" w:date="2024-04-04T12:21:00Z" w16du:dateUtc="2024-04-04T06:51:00Z"/>
          <w:rFonts w:ascii="Segoe UI" w:eastAsia="Times New Roman" w:hAnsi="Segoe UI" w:cs="Segoe UI"/>
          <w:b/>
          <w:bCs/>
          <w:color w:val="0D0D0D"/>
          <w:sz w:val="36"/>
          <w:szCs w:val="36"/>
          <w:lang w:eastAsia="en-IN"/>
        </w:rPr>
      </w:pPr>
      <w:ins w:id="236" w:author="Dinesh Jhunjhunwala" w:date="2024-04-04T12:21:00Z" w16du:dateUtc="2024-04-04T06:51:00Z">
        <w:r w:rsidRPr="001B7DC0">
          <w:rPr>
            <w:rFonts w:ascii="Segoe UI" w:eastAsia="Times New Roman" w:hAnsi="Segoe UI" w:cs="Segoe UI"/>
            <w:b/>
            <w:bCs/>
            <w:color w:val="0D0D0D"/>
            <w:sz w:val="36"/>
            <w:szCs w:val="36"/>
            <w:lang w:eastAsia="en-IN"/>
          </w:rPr>
          <w:t>Conclusion</w:t>
        </w:r>
      </w:ins>
    </w:p>
    <w:p w14:paraId="14822A30" w14:textId="77777777" w:rsidR="00431496" w:rsidRPr="001B7DC0" w:rsidRDefault="00431496" w:rsidP="00431496">
      <w:pPr>
        <w:pBdr>
          <w:top w:val="single" w:sz="2" w:space="0" w:color="E3E3E3"/>
          <w:left w:val="single" w:sz="2" w:space="0" w:color="E3E3E3"/>
          <w:bottom w:val="single" w:sz="2" w:space="0" w:color="E3E3E3"/>
          <w:right w:val="single" w:sz="2" w:space="0" w:color="E3E3E3"/>
        </w:pBdr>
        <w:shd w:val="clear" w:color="auto" w:fill="FFFFFF"/>
        <w:spacing w:after="0" w:line="240" w:lineRule="auto"/>
        <w:rPr>
          <w:ins w:id="237" w:author="Dinesh Jhunjhunwala" w:date="2024-04-04T12:21:00Z" w16du:dateUtc="2024-04-04T06:51:00Z"/>
          <w:rFonts w:ascii="Segoe UI" w:eastAsia="Times New Roman" w:hAnsi="Segoe UI" w:cs="Segoe UI"/>
          <w:color w:val="0D0D0D"/>
          <w:sz w:val="24"/>
          <w:szCs w:val="24"/>
          <w:lang w:eastAsia="en-IN"/>
        </w:rPr>
      </w:pPr>
      <w:ins w:id="238" w:author="Dinesh Jhunjhunwala" w:date="2024-04-04T12:21:00Z" w16du:dateUtc="2024-04-04T06:51:00Z">
        <w:r w:rsidRPr="001B7DC0">
          <w:rPr>
            <w:rFonts w:ascii="Segoe UI" w:eastAsia="Times New Roman" w:hAnsi="Segoe UI" w:cs="Segoe UI"/>
            <w:color w:val="0D0D0D"/>
            <w:sz w:val="24"/>
            <w:szCs w:val="24"/>
            <w:lang w:eastAsia="en-IN"/>
          </w:rPr>
          <w:t>The Teacher Payment System website aims to automate and streamline the payment process for teachers, enhancing efficiency and reducing manual effort. By following this documentation, the development team can successfully build and deploy the website to meet the specified requirements.</w:t>
        </w:r>
      </w:ins>
    </w:p>
    <w:p w14:paraId="6099251D" w14:textId="77777777" w:rsidR="00431496" w:rsidRDefault="00431496" w:rsidP="00431496">
      <w:pPr>
        <w:rPr>
          <w:ins w:id="239" w:author="Dinesh Jhunjhunwala" w:date="2024-04-04T12:21:00Z" w16du:dateUtc="2024-04-04T06:51:00Z"/>
        </w:rPr>
      </w:pPr>
    </w:p>
    <w:p w14:paraId="121DC231" w14:textId="1CF11ADA"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40" w:author="Dinesh Jhunjhunwala" w:date="2024-04-04T12:21:00Z" w16du:dateUtc="2024-04-04T06:51:00Z"/>
          <w:rFonts w:ascii="Segoe UI" w:eastAsia="Times New Roman" w:hAnsi="Segoe UI" w:cs="Segoe UI"/>
          <w:b/>
          <w:bCs/>
          <w:color w:val="0D0D0D"/>
          <w:sz w:val="36"/>
          <w:szCs w:val="36"/>
          <w:lang w:eastAsia="en-IN"/>
        </w:rPr>
      </w:pPr>
      <w:del w:id="241" w:author="Dinesh Jhunjhunwala" w:date="2024-04-04T12:21:00Z" w16du:dateUtc="2024-04-04T06:51:00Z">
        <w:r w:rsidRPr="00DA033C" w:rsidDel="00431496">
          <w:rPr>
            <w:rFonts w:ascii="Segoe UI" w:eastAsia="Times New Roman" w:hAnsi="Segoe UI" w:cs="Segoe UI"/>
            <w:b/>
            <w:bCs/>
            <w:color w:val="0D0D0D"/>
            <w:sz w:val="36"/>
            <w:szCs w:val="36"/>
            <w:lang w:eastAsia="en-IN"/>
          </w:rPr>
          <w:delText>Technologies Used</w:delText>
        </w:r>
      </w:del>
    </w:p>
    <w:p w14:paraId="1AAF9311" w14:textId="6A836DCE"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42" w:author="Dinesh Jhunjhunwala" w:date="2024-04-04T12:21:00Z" w16du:dateUtc="2024-04-04T06:51:00Z"/>
          <w:rFonts w:ascii="Segoe UI" w:eastAsia="Times New Roman" w:hAnsi="Segoe UI" w:cs="Segoe UI"/>
          <w:color w:val="0D0D0D"/>
          <w:sz w:val="24"/>
          <w:szCs w:val="24"/>
          <w:lang w:eastAsia="en-IN"/>
        </w:rPr>
      </w:pPr>
      <w:del w:id="243" w:author="Dinesh Jhunjhunwala" w:date="2024-04-04T12:21:00Z" w16du:dateUtc="2024-04-04T06:51:00Z">
        <w:r w:rsidRPr="00DA033C" w:rsidDel="00431496">
          <w:rPr>
            <w:rFonts w:ascii="Segoe UI" w:eastAsia="Times New Roman" w:hAnsi="Segoe UI" w:cs="Segoe UI"/>
            <w:color w:val="0D0D0D"/>
            <w:sz w:val="24"/>
            <w:szCs w:val="24"/>
            <w:lang w:eastAsia="en-IN"/>
          </w:rPr>
          <w:delText>The Student Invoice project utilizes the following technologies:</w:delText>
        </w:r>
      </w:del>
    </w:p>
    <w:p w14:paraId="5CA9AEAB" w14:textId="37A05962"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44" w:author="Dinesh Jhunjhunwala" w:date="2024-04-04T12:21:00Z" w16du:dateUtc="2024-04-04T06:51:00Z"/>
          <w:rFonts w:ascii="Segoe UI" w:eastAsia="Times New Roman" w:hAnsi="Segoe UI" w:cs="Segoe UI"/>
          <w:color w:val="0D0D0D"/>
          <w:sz w:val="24"/>
          <w:szCs w:val="24"/>
          <w:lang w:eastAsia="en-IN"/>
        </w:rPr>
      </w:pPr>
      <w:del w:id="245" w:author="Dinesh Jhunjhunwala" w:date="2024-04-04T12:21:00Z" w16du:dateUtc="2024-04-04T06:51:00Z">
        <w:r w:rsidRPr="00DA033C" w:rsidDel="00431496">
          <w:rPr>
            <w:rFonts w:ascii="Segoe UI" w:eastAsia="Times New Roman" w:hAnsi="Segoe UI" w:cs="Segoe UI"/>
            <w:b/>
            <w:bCs/>
            <w:color w:val="0D0D0D"/>
            <w:sz w:val="24"/>
            <w:szCs w:val="24"/>
            <w:bdr w:val="single" w:sz="2" w:space="0" w:color="E3E3E3" w:frame="1"/>
            <w:lang w:eastAsia="en-IN"/>
          </w:rPr>
          <w:delText>Programming Languages</w:delText>
        </w:r>
        <w:r w:rsidRPr="00DA033C" w:rsidDel="00431496">
          <w:rPr>
            <w:rFonts w:ascii="Segoe UI" w:eastAsia="Times New Roman" w:hAnsi="Segoe UI" w:cs="Segoe UI"/>
            <w:color w:val="0D0D0D"/>
            <w:sz w:val="24"/>
            <w:szCs w:val="24"/>
            <w:lang w:eastAsia="en-IN"/>
          </w:rPr>
          <w:delText>: PHP, JavaScript</w:delText>
        </w:r>
        <w:r w:rsidDel="00431496">
          <w:rPr>
            <w:rFonts w:ascii="Segoe UI" w:eastAsia="Times New Roman" w:hAnsi="Segoe UI" w:cs="Segoe UI"/>
            <w:color w:val="0D0D0D"/>
            <w:sz w:val="24"/>
            <w:szCs w:val="24"/>
            <w:lang w:eastAsia="en-IN"/>
          </w:rPr>
          <w:delText>, Laravel 10 ,JQuery</w:delText>
        </w:r>
      </w:del>
    </w:p>
    <w:p w14:paraId="749EB880" w14:textId="27394E0A"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46" w:author="Dinesh Jhunjhunwala" w:date="2024-04-04T12:21:00Z" w16du:dateUtc="2024-04-04T06:51:00Z"/>
          <w:rFonts w:ascii="Segoe UI" w:eastAsia="Times New Roman" w:hAnsi="Segoe UI" w:cs="Segoe UI"/>
          <w:color w:val="0D0D0D"/>
          <w:sz w:val="24"/>
          <w:szCs w:val="24"/>
          <w:lang w:eastAsia="en-IN"/>
        </w:rPr>
      </w:pPr>
      <w:del w:id="247" w:author="Dinesh Jhunjhunwala" w:date="2024-04-04T12:21:00Z" w16du:dateUtc="2024-04-04T06:51:00Z">
        <w:r w:rsidRPr="00DA033C" w:rsidDel="00431496">
          <w:rPr>
            <w:rFonts w:ascii="Segoe UI" w:eastAsia="Times New Roman" w:hAnsi="Segoe UI" w:cs="Segoe UI"/>
            <w:b/>
            <w:bCs/>
            <w:color w:val="0D0D0D"/>
            <w:sz w:val="24"/>
            <w:szCs w:val="24"/>
            <w:bdr w:val="single" w:sz="2" w:space="0" w:color="E3E3E3" w:frame="1"/>
            <w:lang w:eastAsia="en-IN"/>
          </w:rPr>
          <w:delText>Database Management System</w:delText>
        </w:r>
        <w:r w:rsidRPr="00DA033C" w:rsidDel="00431496">
          <w:rPr>
            <w:rFonts w:ascii="Segoe UI" w:eastAsia="Times New Roman" w:hAnsi="Segoe UI" w:cs="Segoe UI"/>
            <w:color w:val="0D0D0D"/>
            <w:sz w:val="24"/>
            <w:szCs w:val="24"/>
            <w:lang w:eastAsia="en-IN"/>
          </w:rPr>
          <w:delText>: MySQL</w:delText>
        </w:r>
        <w:r w:rsidDel="00431496">
          <w:rPr>
            <w:rFonts w:ascii="Segoe UI" w:eastAsia="Times New Roman" w:hAnsi="Segoe UI" w:cs="Segoe UI"/>
            <w:color w:val="0D0D0D"/>
            <w:sz w:val="24"/>
            <w:szCs w:val="24"/>
            <w:lang w:eastAsia="en-IN"/>
          </w:rPr>
          <w:delText>, PSQL</w:delText>
        </w:r>
      </w:del>
    </w:p>
    <w:p w14:paraId="0818F34D" w14:textId="2F363DFD"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48" w:author="Dinesh Jhunjhunwala" w:date="2024-04-04T12:21:00Z" w16du:dateUtc="2024-04-04T06:51:00Z"/>
          <w:rFonts w:ascii="Segoe UI" w:eastAsia="Times New Roman" w:hAnsi="Segoe UI" w:cs="Segoe UI"/>
          <w:color w:val="0D0D0D"/>
          <w:sz w:val="24"/>
          <w:szCs w:val="24"/>
          <w:lang w:eastAsia="en-IN"/>
        </w:rPr>
      </w:pPr>
      <w:del w:id="249" w:author="Dinesh Jhunjhunwala" w:date="2024-04-04T12:21:00Z" w16du:dateUtc="2024-04-04T06:51:00Z">
        <w:r w:rsidRPr="00DA033C" w:rsidDel="00431496">
          <w:rPr>
            <w:rFonts w:ascii="Segoe UI" w:eastAsia="Times New Roman" w:hAnsi="Segoe UI" w:cs="Segoe UI"/>
            <w:b/>
            <w:bCs/>
            <w:color w:val="0D0D0D"/>
            <w:sz w:val="24"/>
            <w:szCs w:val="24"/>
            <w:bdr w:val="single" w:sz="2" w:space="0" w:color="E3E3E3" w:frame="1"/>
            <w:lang w:eastAsia="en-IN"/>
          </w:rPr>
          <w:delText>Web Development</w:delText>
        </w:r>
        <w:r w:rsidRPr="00DA033C" w:rsidDel="00431496">
          <w:rPr>
            <w:rFonts w:ascii="Segoe UI" w:eastAsia="Times New Roman" w:hAnsi="Segoe UI" w:cs="Segoe UI"/>
            <w:color w:val="0D0D0D"/>
            <w:sz w:val="24"/>
            <w:szCs w:val="24"/>
            <w:lang w:eastAsia="en-IN"/>
          </w:rPr>
          <w:delText>: HTML, CSS, Bootstrap</w:delText>
        </w:r>
      </w:del>
    </w:p>
    <w:p w14:paraId="403A7A8F" w14:textId="1E2A011F"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50" w:author="Dinesh Jhunjhunwala" w:date="2024-04-04T12:21:00Z" w16du:dateUtc="2024-04-04T06:51:00Z"/>
          <w:rFonts w:ascii="Segoe UI" w:eastAsia="Times New Roman" w:hAnsi="Segoe UI" w:cs="Segoe UI"/>
          <w:color w:val="0D0D0D"/>
          <w:sz w:val="24"/>
          <w:szCs w:val="24"/>
          <w:lang w:eastAsia="en-IN"/>
        </w:rPr>
      </w:pPr>
      <w:del w:id="251" w:author="Dinesh Jhunjhunwala" w:date="2024-04-04T12:21:00Z" w16du:dateUtc="2024-04-04T06:51:00Z">
        <w:r w:rsidRPr="00DA033C" w:rsidDel="00431496">
          <w:rPr>
            <w:rFonts w:ascii="Segoe UI" w:eastAsia="Times New Roman" w:hAnsi="Segoe UI" w:cs="Segoe UI"/>
            <w:b/>
            <w:bCs/>
            <w:color w:val="0D0D0D"/>
            <w:sz w:val="24"/>
            <w:szCs w:val="24"/>
            <w:bdr w:val="single" w:sz="2" w:space="0" w:color="E3E3E3" w:frame="1"/>
            <w:lang w:eastAsia="en-IN"/>
          </w:rPr>
          <w:delText>Excel Processing</w:delText>
        </w:r>
        <w:r w:rsidRPr="00DA033C" w:rsidDel="00431496">
          <w:rPr>
            <w:rFonts w:ascii="Segoe UI" w:eastAsia="Times New Roman" w:hAnsi="Segoe UI" w:cs="Segoe UI"/>
            <w:color w:val="0D0D0D"/>
            <w:sz w:val="24"/>
            <w:szCs w:val="24"/>
            <w:lang w:eastAsia="en-IN"/>
          </w:rPr>
          <w:delText>: PHPExcel Library (for processing Excel files)</w:delText>
        </w:r>
      </w:del>
    </w:p>
    <w:p w14:paraId="1E7C9286" w14:textId="74E20E6E"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52" w:author="Dinesh Jhunjhunwala" w:date="2024-04-04T12:21:00Z" w16du:dateUtc="2024-04-04T06:51:00Z"/>
          <w:rFonts w:ascii="Segoe UI" w:eastAsia="Times New Roman" w:hAnsi="Segoe UI" w:cs="Segoe UI"/>
          <w:color w:val="0D0D0D"/>
          <w:sz w:val="24"/>
          <w:szCs w:val="24"/>
          <w:lang w:eastAsia="en-IN"/>
        </w:rPr>
      </w:pPr>
      <w:del w:id="253" w:author="Dinesh Jhunjhunwala" w:date="2024-04-04T12:21:00Z" w16du:dateUtc="2024-04-04T06:51:00Z">
        <w:r w:rsidRPr="00DA033C" w:rsidDel="00431496">
          <w:rPr>
            <w:rFonts w:ascii="Segoe UI" w:eastAsia="Times New Roman" w:hAnsi="Segoe UI" w:cs="Segoe UI"/>
            <w:b/>
            <w:bCs/>
            <w:color w:val="0D0D0D"/>
            <w:sz w:val="24"/>
            <w:szCs w:val="24"/>
            <w:bdr w:val="single" w:sz="2" w:space="0" w:color="E3E3E3" w:frame="1"/>
            <w:lang w:eastAsia="en-IN"/>
          </w:rPr>
          <w:delText>PDF Generation</w:delText>
        </w:r>
        <w:r w:rsidRPr="00DA033C" w:rsidDel="00431496">
          <w:rPr>
            <w:rFonts w:ascii="Segoe UI" w:eastAsia="Times New Roman" w:hAnsi="Segoe UI" w:cs="Segoe UI"/>
            <w:color w:val="0D0D0D"/>
            <w:sz w:val="24"/>
            <w:szCs w:val="24"/>
            <w:lang w:eastAsia="en-IN"/>
          </w:rPr>
          <w:delText>: TCPDF Library (for generating PDF invoices)</w:delText>
        </w:r>
      </w:del>
    </w:p>
    <w:p w14:paraId="2C0DD89A" w14:textId="41C68282"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54" w:author="Dinesh Jhunjhunwala" w:date="2024-04-04T12:21:00Z" w16du:dateUtc="2024-04-04T06:51:00Z"/>
          <w:rFonts w:ascii="Segoe UI" w:eastAsia="Times New Roman" w:hAnsi="Segoe UI" w:cs="Segoe UI"/>
          <w:color w:val="0D0D0D"/>
          <w:sz w:val="24"/>
          <w:szCs w:val="24"/>
          <w:lang w:eastAsia="en-IN"/>
        </w:rPr>
      </w:pPr>
      <w:del w:id="255" w:author="Dinesh Jhunjhunwala" w:date="2024-04-04T12:21:00Z" w16du:dateUtc="2024-04-04T06:51:00Z">
        <w:r w:rsidRPr="00DA033C" w:rsidDel="00431496">
          <w:rPr>
            <w:rFonts w:ascii="Segoe UI" w:eastAsia="Times New Roman" w:hAnsi="Segoe UI" w:cs="Segoe UI"/>
            <w:b/>
            <w:bCs/>
            <w:color w:val="0D0D0D"/>
            <w:sz w:val="24"/>
            <w:szCs w:val="24"/>
            <w:bdr w:val="single" w:sz="2" w:space="0" w:color="E3E3E3" w:frame="1"/>
            <w:lang w:eastAsia="en-IN"/>
          </w:rPr>
          <w:delText>Word Document Generation</w:delText>
        </w:r>
        <w:r w:rsidRPr="00DA033C" w:rsidDel="00431496">
          <w:rPr>
            <w:rFonts w:ascii="Segoe UI" w:eastAsia="Times New Roman" w:hAnsi="Segoe UI" w:cs="Segoe UI"/>
            <w:color w:val="0D0D0D"/>
            <w:sz w:val="24"/>
            <w:szCs w:val="24"/>
            <w:lang w:eastAsia="en-IN"/>
          </w:rPr>
          <w:delText>: PHPWord Library (for generating Word invoices)</w:delText>
        </w:r>
      </w:del>
    </w:p>
    <w:p w14:paraId="2A3B4F15" w14:textId="058969BF"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56" w:author="Dinesh Jhunjhunwala" w:date="2024-04-04T12:21:00Z" w16du:dateUtc="2024-04-04T06:51:00Z"/>
          <w:rFonts w:ascii="Segoe UI" w:eastAsia="Times New Roman" w:hAnsi="Segoe UI" w:cs="Segoe UI"/>
          <w:color w:val="0D0D0D"/>
          <w:sz w:val="24"/>
          <w:szCs w:val="24"/>
          <w:lang w:eastAsia="en-IN"/>
        </w:rPr>
      </w:pPr>
      <w:del w:id="257" w:author="Dinesh Jhunjhunwala" w:date="2024-04-04T12:21:00Z" w16du:dateUtc="2024-04-04T06:51:00Z">
        <w:r w:rsidRPr="00DA033C" w:rsidDel="00431496">
          <w:rPr>
            <w:rFonts w:ascii="Segoe UI" w:eastAsia="Times New Roman" w:hAnsi="Segoe UI" w:cs="Segoe UI"/>
            <w:b/>
            <w:bCs/>
            <w:color w:val="0D0D0D"/>
            <w:sz w:val="24"/>
            <w:szCs w:val="24"/>
            <w:bdr w:val="single" w:sz="2" w:space="0" w:color="E3E3E3" w:frame="1"/>
            <w:lang w:eastAsia="en-IN"/>
          </w:rPr>
          <w:delText>Email Handling</w:delText>
        </w:r>
        <w:r w:rsidRPr="00DA033C" w:rsidDel="00431496">
          <w:rPr>
            <w:rFonts w:ascii="Segoe UI" w:eastAsia="Times New Roman" w:hAnsi="Segoe UI" w:cs="Segoe UI"/>
            <w:color w:val="0D0D0D"/>
            <w:sz w:val="24"/>
            <w:szCs w:val="24"/>
            <w:lang w:eastAsia="en-IN"/>
          </w:rPr>
          <w:delText>: PHPMailer Library (for sending emails)</w:delText>
        </w:r>
      </w:del>
    </w:p>
    <w:p w14:paraId="4055A8E1" w14:textId="749F50AE"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58" w:author="Dinesh Jhunjhunwala" w:date="2024-04-04T12:21:00Z" w16du:dateUtc="2024-04-04T06:51:00Z"/>
          <w:rFonts w:ascii="Segoe UI" w:eastAsia="Times New Roman" w:hAnsi="Segoe UI" w:cs="Segoe UI"/>
          <w:color w:val="0D0D0D"/>
          <w:sz w:val="24"/>
          <w:szCs w:val="24"/>
          <w:lang w:eastAsia="en-IN"/>
        </w:rPr>
      </w:pPr>
      <w:del w:id="259" w:author="Dinesh Jhunjhunwala" w:date="2024-04-04T12:21:00Z" w16du:dateUtc="2024-04-04T06:51:00Z">
        <w:r w:rsidRPr="00DA033C" w:rsidDel="00431496">
          <w:rPr>
            <w:rFonts w:ascii="Segoe UI" w:eastAsia="Times New Roman" w:hAnsi="Segoe UI" w:cs="Segoe UI"/>
            <w:b/>
            <w:bCs/>
            <w:color w:val="0D0D0D"/>
            <w:sz w:val="24"/>
            <w:szCs w:val="24"/>
            <w:bdr w:val="single" w:sz="2" w:space="0" w:color="E3E3E3" w:frame="1"/>
            <w:lang w:eastAsia="en-IN"/>
          </w:rPr>
          <w:delText>Payment Integration</w:delText>
        </w:r>
        <w:r w:rsidRPr="00DA033C" w:rsidDel="00431496">
          <w:rPr>
            <w:rFonts w:ascii="Segoe UI" w:eastAsia="Times New Roman" w:hAnsi="Segoe UI" w:cs="Segoe UI"/>
            <w:color w:val="0D0D0D"/>
            <w:sz w:val="24"/>
            <w:szCs w:val="24"/>
            <w:lang w:eastAsia="en-IN"/>
          </w:rPr>
          <w:delText>: Integration with variou</w:delText>
        </w:r>
        <w:r w:rsidDel="00431496">
          <w:rPr>
            <w:rFonts w:ascii="Segoe UI" w:eastAsia="Times New Roman" w:hAnsi="Segoe UI" w:cs="Segoe UI"/>
            <w:color w:val="0D0D0D"/>
            <w:sz w:val="24"/>
            <w:szCs w:val="24"/>
            <w:lang w:eastAsia="en-IN"/>
          </w:rPr>
          <w:delText>s payment gateways (e.g., Phonepay</w:delText>
        </w:r>
        <w:r w:rsidRPr="00DA033C" w:rsidDel="00431496">
          <w:rPr>
            <w:rFonts w:ascii="Segoe UI" w:eastAsia="Times New Roman" w:hAnsi="Segoe UI" w:cs="Segoe UI"/>
            <w:color w:val="0D0D0D"/>
            <w:sz w:val="24"/>
            <w:szCs w:val="24"/>
            <w:lang w:eastAsia="en-IN"/>
          </w:rPr>
          <w:delText>, Stripe)</w:delText>
        </w:r>
        <w:r w:rsidDel="00431496">
          <w:rPr>
            <w:rFonts w:ascii="Segoe UI" w:eastAsia="Times New Roman" w:hAnsi="Segoe UI" w:cs="Segoe UI"/>
            <w:color w:val="0D0D0D"/>
            <w:sz w:val="24"/>
            <w:szCs w:val="24"/>
            <w:lang w:eastAsia="en-IN"/>
          </w:rPr>
          <w:delText xml:space="preserve"> – mostly we will do Stripe and CC Avenue</w:delText>
        </w:r>
      </w:del>
    </w:p>
    <w:p w14:paraId="313C87D2" w14:textId="1EE72B6F" w:rsidR="00431496"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60" w:author="Dinesh Jhunjhunwala" w:date="2024-04-04T12:21:00Z" w16du:dateUtc="2024-04-04T06:51:00Z"/>
        </w:rPr>
      </w:pPr>
    </w:p>
    <w:p w14:paraId="7A335316" w14:textId="2579FD7E" w:rsidR="00431496"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61" w:author="Dinesh Jhunjhunwala" w:date="2024-04-04T12:21:00Z" w16du:dateUtc="2024-04-04T06:51:00Z"/>
        </w:rPr>
      </w:pPr>
    </w:p>
    <w:p w14:paraId="1E075DFE" w14:textId="6A2C1625"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62" w:author="Dinesh Jhunjhunwala" w:date="2024-04-04T12:21:00Z" w16du:dateUtc="2024-04-04T06:51:00Z"/>
          <w:rFonts w:ascii="Segoe UI" w:eastAsia="Times New Roman" w:hAnsi="Segoe UI" w:cs="Segoe UI"/>
          <w:b/>
          <w:bCs/>
          <w:color w:val="0D0D0D"/>
          <w:sz w:val="36"/>
          <w:szCs w:val="36"/>
          <w:lang w:eastAsia="en-IN"/>
        </w:rPr>
      </w:pPr>
      <w:del w:id="263" w:author="Dinesh Jhunjhunwala" w:date="2024-04-04T12:21:00Z" w16du:dateUtc="2024-04-04T06:51:00Z">
        <w:r w:rsidRPr="00DA033C" w:rsidDel="00431496">
          <w:rPr>
            <w:rFonts w:ascii="Segoe UI" w:eastAsia="Times New Roman" w:hAnsi="Segoe UI" w:cs="Segoe UI"/>
            <w:b/>
            <w:bCs/>
            <w:color w:val="0D0D0D"/>
            <w:sz w:val="36"/>
            <w:szCs w:val="36"/>
            <w:lang w:eastAsia="en-IN"/>
          </w:rPr>
          <w:delText>Project Workflow</w:delText>
        </w:r>
      </w:del>
    </w:p>
    <w:p w14:paraId="1BAD9B70" w14:textId="5DB673EF"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64" w:author="Dinesh Jhunjhunwala" w:date="2024-04-04T12:21:00Z" w16du:dateUtc="2024-04-04T06:51:00Z"/>
          <w:rFonts w:ascii="Segoe UI" w:eastAsia="Times New Roman" w:hAnsi="Segoe UI" w:cs="Segoe UI"/>
          <w:color w:val="0D0D0D"/>
          <w:sz w:val="24"/>
          <w:szCs w:val="24"/>
          <w:lang w:eastAsia="en-IN"/>
        </w:rPr>
      </w:pPr>
      <w:del w:id="265" w:author="Dinesh Jhunjhunwala" w:date="2024-04-04T12:21:00Z" w16du:dateUtc="2024-04-04T06:51:00Z">
        <w:r w:rsidRPr="00DA033C" w:rsidDel="00431496">
          <w:rPr>
            <w:rFonts w:ascii="Segoe UI" w:eastAsia="Times New Roman" w:hAnsi="Segoe UI" w:cs="Segoe UI"/>
            <w:b/>
            <w:bCs/>
            <w:color w:val="0D0D0D"/>
            <w:sz w:val="24"/>
            <w:szCs w:val="24"/>
            <w:bdr w:val="single" w:sz="2" w:space="0" w:color="E3E3E3" w:frame="1"/>
            <w:lang w:eastAsia="en-IN"/>
          </w:rPr>
          <w:delText>Excel Sheet Upload</w:delText>
        </w:r>
        <w:r w:rsidRPr="00DA033C" w:rsidDel="00431496">
          <w:rPr>
            <w:rFonts w:ascii="Segoe UI" w:eastAsia="Times New Roman" w:hAnsi="Segoe UI" w:cs="Segoe UI"/>
            <w:color w:val="0D0D0D"/>
            <w:sz w:val="24"/>
            <w:szCs w:val="24"/>
            <w:lang w:eastAsia="en-IN"/>
          </w:rPr>
          <w:delText>: Users upload Excel sheets containing invoice details.</w:delText>
        </w:r>
      </w:del>
    </w:p>
    <w:p w14:paraId="6E30DA12" w14:textId="5EA7D1E6"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66" w:author="Dinesh Jhunjhunwala" w:date="2024-04-04T12:21:00Z" w16du:dateUtc="2024-04-04T06:51:00Z"/>
          <w:rFonts w:ascii="Segoe UI" w:eastAsia="Times New Roman" w:hAnsi="Segoe UI" w:cs="Segoe UI"/>
          <w:color w:val="0D0D0D"/>
          <w:sz w:val="24"/>
          <w:szCs w:val="24"/>
          <w:lang w:eastAsia="en-IN"/>
        </w:rPr>
      </w:pPr>
      <w:del w:id="267" w:author="Dinesh Jhunjhunwala" w:date="2024-04-04T12:21:00Z" w16du:dateUtc="2024-04-04T06:51:00Z">
        <w:r w:rsidRPr="00DA033C" w:rsidDel="00431496">
          <w:rPr>
            <w:rFonts w:ascii="Segoe UI" w:eastAsia="Times New Roman" w:hAnsi="Segoe UI" w:cs="Segoe UI"/>
            <w:b/>
            <w:bCs/>
            <w:color w:val="0D0D0D"/>
            <w:sz w:val="24"/>
            <w:szCs w:val="24"/>
            <w:bdr w:val="single" w:sz="2" w:space="0" w:color="E3E3E3" w:frame="1"/>
            <w:lang w:eastAsia="en-IN"/>
          </w:rPr>
          <w:delText>Invoice Generation</w:delText>
        </w:r>
        <w:r w:rsidRPr="00DA033C" w:rsidDel="00431496">
          <w:rPr>
            <w:rFonts w:ascii="Segoe UI" w:eastAsia="Times New Roman" w:hAnsi="Segoe UI" w:cs="Segoe UI"/>
            <w:color w:val="0D0D0D"/>
            <w:sz w:val="24"/>
            <w:szCs w:val="24"/>
            <w:lang w:eastAsia="en-IN"/>
          </w:rPr>
          <w:delText>: The system processes uploaded Excel sheets to generate invoices.</w:delText>
        </w:r>
      </w:del>
    </w:p>
    <w:p w14:paraId="632AE231" w14:textId="273204E2"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68" w:author="Dinesh Jhunjhunwala" w:date="2024-04-04T12:21:00Z" w16du:dateUtc="2024-04-04T06:51:00Z"/>
          <w:rFonts w:ascii="Segoe UI" w:eastAsia="Times New Roman" w:hAnsi="Segoe UI" w:cs="Segoe UI"/>
          <w:color w:val="0D0D0D"/>
          <w:sz w:val="24"/>
          <w:szCs w:val="24"/>
          <w:lang w:eastAsia="en-IN"/>
        </w:rPr>
      </w:pPr>
      <w:del w:id="269" w:author="Dinesh Jhunjhunwala" w:date="2024-04-04T12:21:00Z" w16du:dateUtc="2024-04-04T06:51:00Z">
        <w:r w:rsidRPr="00DA033C" w:rsidDel="00431496">
          <w:rPr>
            <w:rFonts w:ascii="Segoe UI" w:eastAsia="Times New Roman" w:hAnsi="Segoe UI" w:cs="Segoe UI"/>
            <w:b/>
            <w:bCs/>
            <w:color w:val="0D0D0D"/>
            <w:sz w:val="24"/>
            <w:szCs w:val="24"/>
            <w:bdr w:val="single" w:sz="2" w:space="0" w:color="E3E3E3" w:frame="1"/>
            <w:lang w:eastAsia="en-IN"/>
          </w:rPr>
          <w:delText>Email Notifications</w:delText>
        </w:r>
        <w:r w:rsidRPr="00DA033C" w:rsidDel="00431496">
          <w:rPr>
            <w:rFonts w:ascii="Segoe UI" w:eastAsia="Times New Roman" w:hAnsi="Segoe UI" w:cs="Segoe UI"/>
            <w:color w:val="0D0D0D"/>
            <w:sz w:val="24"/>
            <w:szCs w:val="24"/>
            <w:lang w:eastAsia="en-IN"/>
          </w:rPr>
          <w:delText>: Invoices are emailed to respective parents.</w:delText>
        </w:r>
      </w:del>
    </w:p>
    <w:p w14:paraId="7F34632A" w14:textId="3AA36B03"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70" w:author="Dinesh Jhunjhunwala" w:date="2024-04-04T12:21:00Z" w16du:dateUtc="2024-04-04T06:51:00Z"/>
          <w:rFonts w:ascii="Segoe UI" w:eastAsia="Times New Roman" w:hAnsi="Segoe UI" w:cs="Segoe UI"/>
          <w:color w:val="0D0D0D"/>
          <w:sz w:val="24"/>
          <w:szCs w:val="24"/>
          <w:lang w:eastAsia="en-IN"/>
        </w:rPr>
      </w:pPr>
      <w:del w:id="271" w:author="Dinesh Jhunjhunwala" w:date="2024-04-04T12:21:00Z" w16du:dateUtc="2024-04-04T06:51:00Z">
        <w:r w:rsidRPr="00DA033C" w:rsidDel="00431496">
          <w:rPr>
            <w:rFonts w:ascii="Segoe UI" w:eastAsia="Times New Roman" w:hAnsi="Segoe UI" w:cs="Segoe UI"/>
            <w:b/>
            <w:bCs/>
            <w:color w:val="0D0D0D"/>
            <w:sz w:val="24"/>
            <w:szCs w:val="24"/>
            <w:bdr w:val="single" w:sz="2" w:space="0" w:color="E3E3E3" w:frame="1"/>
            <w:lang w:eastAsia="en-IN"/>
          </w:rPr>
          <w:delText>Invoice Management</w:delText>
        </w:r>
        <w:r w:rsidRPr="00DA033C" w:rsidDel="00431496">
          <w:rPr>
            <w:rFonts w:ascii="Segoe UI" w:eastAsia="Times New Roman" w:hAnsi="Segoe UI" w:cs="Segoe UI"/>
            <w:color w:val="0D0D0D"/>
            <w:sz w:val="24"/>
            <w:szCs w:val="24"/>
            <w:lang w:eastAsia="en-IN"/>
          </w:rPr>
          <w:delText>: Invoices are stored, managed, and made available for download.</w:delText>
        </w:r>
      </w:del>
    </w:p>
    <w:p w14:paraId="17CD3BA5" w14:textId="2B86684E"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72" w:author="Dinesh Jhunjhunwala" w:date="2024-04-04T12:21:00Z" w16du:dateUtc="2024-04-04T06:51:00Z"/>
          <w:rFonts w:ascii="Segoe UI" w:eastAsia="Times New Roman" w:hAnsi="Segoe UI" w:cs="Segoe UI"/>
          <w:color w:val="0D0D0D"/>
          <w:sz w:val="24"/>
          <w:szCs w:val="24"/>
          <w:lang w:eastAsia="en-IN"/>
        </w:rPr>
      </w:pPr>
      <w:del w:id="273" w:author="Dinesh Jhunjhunwala" w:date="2024-04-04T12:21:00Z" w16du:dateUtc="2024-04-04T06:51:00Z">
        <w:r w:rsidRPr="00DA033C" w:rsidDel="00431496">
          <w:rPr>
            <w:rFonts w:ascii="Segoe UI" w:eastAsia="Times New Roman" w:hAnsi="Segoe UI" w:cs="Segoe UI"/>
            <w:b/>
            <w:bCs/>
            <w:color w:val="0D0D0D"/>
            <w:sz w:val="24"/>
            <w:szCs w:val="24"/>
            <w:bdr w:val="single" w:sz="2" w:space="0" w:color="E3E3E3" w:frame="1"/>
            <w:lang w:eastAsia="en-IN"/>
          </w:rPr>
          <w:delText>Payment Integration</w:delText>
        </w:r>
        <w:r w:rsidRPr="00DA033C" w:rsidDel="00431496">
          <w:rPr>
            <w:rFonts w:ascii="Segoe UI" w:eastAsia="Times New Roman" w:hAnsi="Segoe UI" w:cs="Segoe UI"/>
            <w:color w:val="0D0D0D"/>
            <w:sz w:val="24"/>
            <w:szCs w:val="24"/>
            <w:lang w:eastAsia="en-IN"/>
          </w:rPr>
          <w:delText>: Parents make payments against invoices using integrated payment methods.</w:delText>
        </w:r>
      </w:del>
    </w:p>
    <w:p w14:paraId="3775E64F" w14:textId="6B53034E"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74" w:author="Dinesh Jhunjhunwala" w:date="2024-04-04T12:21:00Z" w16du:dateUtc="2024-04-04T06:51:00Z"/>
          <w:rFonts w:ascii="Segoe UI" w:eastAsia="Times New Roman" w:hAnsi="Segoe UI" w:cs="Segoe UI"/>
          <w:color w:val="0D0D0D"/>
          <w:sz w:val="24"/>
          <w:szCs w:val="24"/>
          <w:lang w:eastAsia="en-IN"/>
        </w:rPr>
      </w:pPr>
      <w:del w:id="275" w:author="Dinesh Jhunjhunwala" w:date="2024-04-04T12:21:00Z" w16du:dateUtc="2024-04-04T06:51:00Z">
        <w:r w:rsidRPr="00DA033C" w:rsidDel="00431496">
          <w:rPr>
            <w:rFonts w:ascii="Segoe UI" w:eastAsia="Times New Roman" w:hAnsi="Segoe UI" w:cs="Segoe UI"/>
            <w:b/>
            <w:bCs/>
            <w:color w:val="0D0D0D"/>
            <w:sz w:val="24"/>
            <w:szCs w:val="24"/>
            <w:bdr w:val="single" w:sz="2" w:space="0" w:color="E3E3E3" w:frame="1"/>
            <w:lang w:eastAsia="en-IN"/>
          </w:rPr>
          <w:delText>Reminder Notifications</w:delText>
        </w:r>
        <w:r w:rsidRPr="00DA033C" w:rsidDel="00431496">
          <w:rPr>
            <w:rFonts w:ascii="Segoe UI" w:eastAsia="Times New Roman" w:hAnsi="Segoe UI" w:cs="Segoe UI"/>
            <w:color w:val="0D0D0D"/>
            <w:sz w:val="24"/>
            <w:szCs w:val="24"/>
            <w:lang w:eastAsia="en-IN"/>
          </w:rPr>
          <w:delText>: Automatic reminders are sent for pending invoices.</w:delText>
        </w:r>
      </w:del>
    </w:p>
    <w:p w14:paraId="41113579" w14:textId="0622E9D1" w:rsidR="00431496" w:rsidRPr="00DA033C"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76" w:author="Dinesh Jhunjhunwala" w:date="2024-04-04T12:21:00Z" w16du:dateUtc="2024-04-04T06:51:00Z"/>
          <w:rFonts w:ascii="Segoe UI" w:eastAsia="Times New Roman" w:hAnsi="Segoe UI" w:cs="Segoe UI"/>
          <w:color w:val="0D0D0D"/>
          <w:sz w:val="24"/>
          <w:szCs w:val="24"/>
          <w:lang w:eastAsia="en-IN"/>
        </w:rPr>
      </w:pPr>
      <w:del w:id="277" w:author="Dinesh Jhunjhunwala" w:date="2024-04-04T12:21:00Z" w16du:dateUtc="2024-04-04T06:51:00Z">
        <w:r w:rsidRPr="00DA033C" w:rsidDel="00431496">
          <w:rPr>
            <w:rFonts w:ascii="Segoe UI" w:eastAsia="Times New Roman" w:hAnsi="Segoe UI" w:cs="Segoe UI"/>
            <w:b/>
            <w:bCs/>
            <w:color w:val="0D0D0D"/>
            <w:sz w:val="24"/>
            <w:szCs w:val="24"/>
            <w:bdr w:val="single" w:sz="2" w:space="0" w:color="E3E3E3" w:frame="1"/>
            <w:lang w:eastAsia="en-IN"/>
          </w:rPr>
          <w:delText>Authorization and Security</w:delText>
        </w:r>
        <w:r w:rsidRPr="00DA033C" w:rsidDel="00431496">
          <w:rPr>
            <w:rFonts w:ascii="Segoe UI" w:eastAsia="Times New Roman" w:hAnsi="Segoe UI" w:cs="Segoe UI"/>
            <w:color w:val="0D0D0D"/>
            <w:sz w:val="24"/>
            <w:szCs w:val="24"/>
            <w:lang w:eastAsia="en-IN"/>
          </w:rPr>
          <w:delText>: Access to sensitive data and functionalities is controlled based on user roles.</w:delText>
        </w:r>
      </w:del>
    </w:p>
    <w:p w14:paraId="4C3D3574" w14:textId="0470B44C" w:rsidR="00431496"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78" w:author="Dinesh Jhunjhunwala" w:date="2024-04-04T12:21:00Z" w16du:dateUtc="2024-04-04T06:51:00Z"/>
        </w:rPr>
      </w:pPr>
    </w:p>
    <w:p w14:paraId="63387C74" w14:textId="72C17204" w:rsidR="00431496"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79" w:author="Dinesh Jhunjhunwala" w:date="2024-04-04T12:21:00Z" w16du:dateUtc="2024-04-04T06:51:00Z"/>
        </w:rPr>
      </w:pPr>
    </w:p>
    <w:p w14:paraId="090B5BC4" w14:textId="6BBF6273" w:rsidR="00431496"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80" w:author="Dinesh Jhunjhunwala" w:date="2024-04-04T12:21:00Z" w16du:dateUtc="2024-04-04T06:51:00Z"/>
          <w:rFonts w:ascii="Segoe UI" w:hAnsi="Segoe UI" w:cs="Segoe UI"/>
          <w:color w:val="0D0D0D"/>
        </w:rPr>
      </w:pPr>
      <w:del w:id="281" w:author="Dinesh Jhunjhunwala" w:date="2024-04-04T12:21:00Z" w16du:dateUtc="2024-04-04T06:51:00Z">
        <w:r w:rsidDel="00431496">
          <w:rPr>
            <w:rFonts w:ascii="Segoe UI" w:hAnsi="Segoe UI" w:cs="Segoe UI"/>
            <w:color w:val="0D0D0D"/>
          </w:rPr>
          <w:delText>Conclusion</w:delText>
        </w:r>
      </w:del>
    </w:p>
    <w:p w14:paraId="13CC17B7" w14:textId="72D05AFA" w:rsidR="00431496"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82" w:author="Dinesh Jhunjhunwala" w:date="2024-04-04T12:21:00Z" w16du:dateUtc="2024-04-04T06:51:00Z"/>
          <w:rFonts w:ascii="Segoe UI" w:hAnsi="Segoe UI" w:cs="Segoe UI"/>
          <w:color w:val="0D0D0D"/>
        </w:rPr>
      </w:pPr>
      <w:del w:id="283" w:author="Dinesh Jhunjhunwala" w:date="2024-04-04T12:21:00Z" w16du:dateUtc="2024-04-04T06:51:00Z">
        <w:r w:rsidDel="00431496">
          <w:rPr>
            <w:rFonts w:ascii="Segoe UI" w:hAnsi="Segoe UI" w:cs="Segoe UI"/>
            <w:color w:val="0D0D0D"/>
          </w:rPr>
          <w:delText>The Student Invoice project streamlines the invoicing process for educational institutions, providing automation, convenience, and security in managing student invoices. By integrating with various tools and technologies, it offers a comprehensive solution for invoicing, payment processing, and communication with parents.</w:delText>
        </w:r>
      </w:del>
    </w:p>
    <w:p w14:paraId="17B69316" w14:textId="3E3F1910" w:rsidR="00431496"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84" w:author="Dinesh Jhunjhunwala" w:date="2024-04-04T12:21:00Z" w16du:dateUtc="2024-04-04T06:51:00Z"/>
        </w:rPr>
      </w:pPr>
    </w:p>
    <w:p w14:paraId="74AA7F0D" w14:textId="15B1588D" w:rsidR="00431496" w:rsidDel="00431496" w:rsidRDefault="00431496" w:rsidP="004314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del w:id="285" w:author="Dinesh Jhunjhunwala" w:date="2024-04-04T12:21:00Z" w16du:dateUtc="2024-04-04T06:51:00Z"/>
        </w:rPr>
      </w:pPr>
    </w:p>
    <w:p w14:paraId="23491A81" w14:textId="77777777" w:rsidR="00431496" w:rsidRDefault="00431496"/>
    <w:sectPr w:rsidR="00431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2F17"/>
    <w:multiLevelType w:val="multilevel"/>
    <w:tmpl w:val="8DD6C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E01DF"/>
    <w:multiLevelType w:val="multilevel"/>
    <w:tmpl w:val="E3A4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14253"/>
    <w:multiLevelType w:val="multilevel"/>
    <w:tmpl w:val="7A661F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17FA3"/>
    <w:multiLevelType w:val="multilevel"/>
    <w:tmpl w:val="C084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2D6741"/>
    <w:multiLevelType w:val="multilevel"/>
    <w:tmpl w:val="D4D2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2804C0"/>
    <w:multiLevelType w:val="multilevel"/>
    <w:tmpl w:val="C476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3E308D"/>
    <w:multiLevelType w:val="multilevel"/>
    <w:tmpl w:val="A842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39376D"/>
    <w:multiLevelType w:val="multilevel"/>
    <w:tmpl w:val="7A661F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746639">
    <w:abstractNumId w:val="2"/>
  </w:num>
  <w:num w:numId="2" w16cid:durableId="1446267567">
    <w:abstractNumId w:val="4"/>
  </w:num>
  <w:num w:numId="3" w16cid:durableId="1731920295">
    <w:abstractNumId w:val="5"/>
  </w:num>
  <w:num w:numId="4" w16cid:durableId="494876837">
    <w:abstractNumId w:val="6"/>
  </w:num>
  <w:num w:numId="5" w16cid:durableId="96566407">
    <w:abstractNumId w:val="1"/>
  </w:num>
  <w:num w:numId="6" w16cid:durableId="1482966584">
    <w:abstractNumId w:val="0"/>
  </w:num>
  <w:num w:numId="7" w16cid:durableId="129786160">
    <w:abstractNumId w:val="7"/>
  </w:num>
  <w:num w:numId="8" w16cid:durableId="111872474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nesh Jhunjhunwala">
    <w15:presenceInfo w15:providerId="None" w15:userId="Dinesh Jhunjhunw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3C"/>
    <w:rsid w:val="000B0F28"/>
    <w:rsid w:val="000F25AC"/>
    <w:rsid w:val="00170833"/>
    <w:rsid w:val="0020455A"/>
    <w:rsid w:val="002758CD"/>
    <w:rsid w:val="00297641"/>
    <w:rsid w:val="002A2EBF"/>
    <w:rsid w:val="00353C31"/>
    <w:rsid w:val="00431496"/>
    <w:rsid w:val="00561D40"/>
    <w:rsid w:val="0075461E"/>
    <w:rsid w:val="00781587"/>
    <w:rsid w:val="007C7409"/>
    <w:rsid w:val="008248AC"/>
    <w:rsid w:val="00843AE2"/>
    <w:rsid w:val="00A21F95"/>
    <w:rsid w:val="00DA033C"/>
    <w:rsid w:val="00DD60B5"/>
    <w:rsid w:val="00FE5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456E"/>
  <w15:chartTrackingRefBased/>
  <w15:docId w15:val="{58A9D22F-C0C8-4869-894F-9A009A45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03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33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A03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033C"/>
    <w:rPr>
      <w:b/>
      <w:bCs/>
    </w:rPr>
  </w:style>
  <w:style w:type="paragraph" w:styleId="Revision">
    <w:name w:val="Revision"/>
    <w:hidden/>
    <w:uiPriority w:val="99"/>
    <w:semiHidden/>
    <w:rsid w:val="000B0F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509604">
      <w:bodyDiv w:val="1"/>
      <w:marLeft w:val="0"/>
      <w:marRight w:val="0"/>
      <w:marTop w:val="0"/>
      <w:marBottom w:val="0"/>
      <w:divBdr>
        <w:top w:val="none" w:sz="0" w:space="0" w:color="auto"/>
        <w:left w:val="none" w:sz="0" w:space="0" w:color="auto"/>
        <w:bottom w:val="none" w:sz="0" w:space="0" w:color="auto"/>
        <w:right w:val="none" w:sz="0" w:space="0" w:color="auto"/>
      </w:divBdr>
    </w:div>
    <w:div w:id="415904080">
      <w:bodyDiv w:val="1"/>
      <w:marLeft w:val="0"/>
      <w:marRight w:val="0"/>
      <w:marTop w:val="0"/>
      <w:marBottom w:val="0"/>
      <w:divBdr>
        <w:top w:val="none" w:sz="0" w:space="0" w:color="auto"/>
        <w:left w:val="none" w:sz="0" w:space="0" w:color="auto"/>
        <w:bottom w:val="none" w:sz="0" w:space="0" w:color="auto"/>
        <w:right w:val="none" w:sz="0" w:space="0" w:color="auto"/>
      </w:divBdr>
    </w:div>
    <w:div w:id="1082214337">
      <w:bodyDiv w:val="1"/>
      <w:marLeft w:val="0"/>
      <w:marRight w:val="0"/>
      <w:marTop w:val="0"/>
      <w:marBottom w:val="0"/>
      <w:divBdr>
        <w:top w:val="none" w:sz="0" w:space="0" w:color="auto"/>
        <w:left w:val="none" w:sz="0" w:space="0" w:color="auto"/>
        <w:bottom w:val="none" w:sz="0" w:space="0" w:color="auto"/>
        <w:right w:val="none" w:sz="0" w:space="0" w:color="auto"/>
      </w:divBdr>
    </w:div>
    <w:div w:id="1381439761">
      <w:bodyDiv w:val="1"/>
      <w:marLeft w:val="0"/>
      <w:marRight w:val="0"/>
      <w:marTop w:val="0"/>
      <w:marBottom w:val="0"/>
      <w:divBdr>
        <w:top w:val="none" w:sz="0" w:space="0" w:color="auto"/>
        <w:left w:val="none" w:sz="0" w:space="0" w:color="auto"/>
        <w:bottom w:val="none" w:sz="0" w:space="0" w:color="auto"/>
        <w:right w:val="none" w:sz="0" w:space="0" w:color="auto"/>
      </w:divBdr>
    </w:div>
    <w:div w:id="213112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8</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Dinesh Jhunjhunwala</cp:lastModifiedBy>
  <cp:revision>6</cp:revision>
  <dcterms:created xsi:type="dcterms:W3CDTF">2024-03-26T09:30:00Z</dcterms:created>
  <dcterms:modified xsi:type="dcterms:W3CDTF">2024-04-08T10:15:00Z</dcterms:modified>
</cp:coreProperties>
</file>